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56812" w14:textId="7521150D" w:rsidR="000266A1" w:rsidDel="00D45330" w:rsidRDefault="000266A1" w:rsidP="000266A1">
      <w:pPr>
        <w:pStyle w:val="Heading4"/>
        <w:shd w:val="clear" w:color="auto" w:fill="FFFFFF"/>
        <w:spacing w:before="0" w:beforeAutospacing="0"/>
        <w:rPr>
          <w:moveFrom w:id="0" w:author="echua@brooklyn.cuny.edu" w:date="2020-11-10T14:43:00Z"/>
          <w:b w:val="0"/>
          <w:bCs w:val="0"/>
          <w:color w:val="373A3C"/>
        </w:rPr>
      </w:pPr>
      <w:moveFromRangeStart w:id="1" w:author="echua@brooklyn.cuny.edu" w:date="2020-11-10T14:43:00Z" w:name="move55911800"/>
      <w:moveFrom w:id="2" w:author="echua@brooklyn.cuny.edu" w:date="2020-11-10T14:43:00Z">
        <w:r w:rsidDel="00D45330">
          <w:rPr>
            <w:b w:val="0"/>
            <w:bCs w:val="0"/>
            <w:color w:val="373A3C"/>
          </w:rPr>
          <w:t>Directions</w:t>
        </w:r>
      </w:moveFrom>
    </w:p>
    <w:p w14:paraId="52C65EB8" w14:textId="49EFEEF9" w:rsidR="000266A1" w:rsidDel="00D45330" w:rsidRDefault="000266A1" w:rsidP="000266A1">
      <w:pPr>
        <w:pStyle w:val="NormalWeb"/>
        <w:shd w:val="clear" w:color="auto" w:fill="FFFFFF"/>
        <w:spacing w:before="0" w:beforeAutospacing="0"/>
        <w:rPr>
          <w:moveFrom w:id="3" w:author="echua@brooklyn.cuny.edu" w:date="2020-11-10T14:43:00Z"/>
          <w:color w:val="373A3C"/>
          <w:sz w:val="23"/>
          <w:szCs w:val="23"/>
        </w:rPr>
      </w:pPr>
      <w:moveFrom w:id="4" w:author="echua@brooklyn.cuny.edu" w:date="2020-11-10T14:43:00Z">
        <w:r w:rsidDel="00D45330">
          <w:rPr>
            <w:color w:val="373A3C"/>
            <w:sz w:val="23"/>
            <w:szCs w:val="23"/>
          </w:rPr>
          <w:t>On each trial (50 trials total), you will be presented with three images in rapid succession. Between the three images, your job is to identify the MIDDLE image as being either a "neutral face" or a "disgust face" (images are of faces and differ in terms of expression).</w:t>
        </w:r>
      </w:moveFrom>
    </w:p>
    <w:p w14:paraId="1F2C8D11" w14:textId="4A29F44A" w:rsidR="000266A1" w:rsidDel="00D45330" w:rsidRDefault="000266A1" w:rsidP="000266A1">
      <w:pPr>
        <w:pStyle w:val="NormalWeb"/>
        <w:shd w:val="clear" w:color="auto" w:fill="FFFFFF"/>
        <w:spacing w:before="0" w:beforeAutospacing="0"/>
        <w:rPr>
          <w:moveFrom w:id="5" w:author="echua@brooklyn.cuny.edu" w:date="2020-11-10T14:43:00Z"/>
          <w:color w:val="373A3C"/>
          <w:sz w:val="23"/>
          <w:szCs w:val="23"/>
        </w:rPr>
      </w:pPr>
      <w:moveFrom w:id="6" w:author="echua@brooklyn.cuny.edu" w:date="2020-11-10T14:43:00Z">
        <w:r w:rsidDel="00D45330">
          <w:rPr>
            <w:color w:val="373A3C"/>
            <w:sz w:val="23"/>
            <w:szCs w:val="23"/>
          </w:rPr>
          <w:t>The images will be presented very rapidly and we are not expecting perfection, but please do your best! Before starting the experiment, you will be shown a sample image sequence in slow-motion, so that you may gain some familiarity with the task.</w:t>
        </w:r>
      </w:moveFrom>
    </w:p>
    <w:moveFromRangeEnd w:id="1"/>
    <w:p w14:paraId="0B2C7EF3" w14:textId="34588125" w:rsidR="000266A1" w:rsidRDefault="000266A1" w:rsidP="000266A1">
      <w:pPr>
        <w:pStyle w:val="Heading4"/>
        <w:shd w:val="clear" w:color="auto" w:fill="FFFFFF"/>
        <w:spacing w:before="0" w:beforeAutospacing="0"/>
        <w:rPr>
          <w:b w:val="0"/>
          <w:bCs w:val="0"/>
          <w:color w:val="373A3C"/>
        </w:rPr>
      </w:pPr>
      <w:r>
        <w:rPr>
          <w:rStyle w:val="Strong"/>
          <w:b/>
          <w:bCs/>
          <w:color w:val="373A3C"/>
        </w:rPr>
        <w:t xml:space="preserve">Experiment Title: </w:t>
      </w:r>
      <w:del w:id="7" w:author="echua@brooklyn.cuny.edu" w:date="2020-11-10T14:43:00Z">
        <w:r w:rsidDel="00D45330">
          <w:rPr>
            <w:rStyle w:val="Strong"/>
            <w:b/>
            <w:bCs/>
            <w:color w:val="373A3C"/>
          </w:rPr>
          <w:delText>Evaluating Masking</w:delText>
        </w:r>
      </w:del>
      <w:ins w:id="8" w:author="echua@brooklyn.cuny.edu" w:date="2020-11-10T14:43:00Z">
        <w:r w:rsidR="00D45330">
          <w:rPr>
            <w:rStyle w:val="Strong"/>
            <w:b/>
            <w:bCs/>
            <w:color w:val="373A3C"/>
          </w:rPr>
          <w:t>Detecting Faces</w:t>
        </w:r>
      </w:ins>
    </w:p>
    <w:p w14:paraId="450EE57A" w14:textId="77777777" w:rsidR="000266A1" w:rsidRDefault="000266A1" w:rsidP="000266A1">
      <w:pPr>
        <w:pStyle w:val="NormalWeb"/>
        <w:shd w:val="clear" w:color="auto" w:fill="FFFFFF"/>
        <w:spacing w:before="0" w:beforeAutospacing="0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>Principal Investigator: Dr. Elizabeth Chua</w:t>
      </w:r>
    </w:p>
    <w:p w14:paraId="678651CF" w14:textId="77777777" w:rsidR="000266A1" w:rsidRDefault="000266A1" w:rsidP="000266A1">
      <w:pPr>
        <w:pStyle w:val="NormalWeb"/>
        <w:shd w:val="clear" w:color="auto" w:fill="FFFFFF"/>
        <w:spacing w:before="0" w:beforeAutospacing="0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>Brooklyn College - Psychology Department</w:t>
      </w:r>
    </w:p>
    <w:p w14:paraId="26FD5FE5" w14:textId="77777777" w:rsidR="000266A1" w:rsidRDefault="000266A1" w:rsidP="000266A1">
      <w:pPr>
        <w:pStyle w:val="Heading4"/>
        <w:shd w:val="clear" w:color="auto" w:fill="FFFFFF"/>
        <w:spacing w:before="0" w:beforeAutospacing="0"/>
        <w:rPr>
          <w:b w:val="0"/>
          <w:bCs w:val="0"/>
          <w:color w:val="373A3C"/>
        </w:rPr>
      </w:pPr>
      <w:r>
        <w:rPr>
          <w:b w:val="0"/>
          <w:bCs w:val="0"/>
          <w:color w:val="373A3C"/>
        </w:rPr>
        <w:t>Additional Information</w:t>
      </w:r>
    </w:p>
    <w:p w14:paraId="6154AB08" w14:textId="517F89B6" w:rsidR="000266A1" w:rsidRDefault="000266A1" w:rsidP="000266A1">
      <w:pPr>
        <w:pStyle w:val="NormalWeb"/>
        <w:shd w:val="clear" w:color="auto" w:fill="FFFFFF"/>
        <w:spacing w:before="0" w:beforeAutospacing="0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>Purpose of the Research Study: The research is being conducted to test the efficacy of a visual masking procedure.</w:t>
      </w:r>
      <w:ins w:id="9" w:author="echua@brooklyn.cuny.edu" w:date="2020-11-10T14:43:00Z">
        <w:r w:rsidR="00D45330">
          <w:rPr>
            <w:color w:val="373A3C"/>
            <w:sz w:val="23"/>
            <w:szCs w:val="23"/>
          </w:rPr>
          <w:t xml:space="preserve"> You will view faces that are presented briefly on the computer </w:t>
        </w:r>
      </w:ins>
      <w:ins w:id="10" w:author="echua@brooklyn.cuny.edu" w:date="2020-11-10T14:44:00Z">
        <w:r w:rsidR="00D45330">
          <w:rPr>
            <w:color w:val="373A3C"/>
            <w:sz w:val="23"/>
            <w:szCs w:val="23"/>
          </w:rPr>
          <w:t>and asked to say if the face pictured “disgust” or was “neutral.”</w:t>
        </w:r>
      </w:ins>
    </w:p>
    <w:p w14:paraId="08323FC1" w14:textId="77777777" w:rsidR="000266A1" w:rsidRDefault="000266A1" w:rsidP="000266A1">
      <w:pPr>
        <w:pStyle w:val="NormalWeb"/>
        <w:shd w:val="clear" w:color="auto" w:fill="FFFFFF"/>
        <w:spacing w:before="0" w:beforeAutospacing="0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>Risks/Discomforts: There are no risks for participating in this study beyond those associated with normal computer use.</w:t>
      </w:r>
    </w:p>
    <w:p w14:paraId="0AC48D88" w14:textId="77777777" w:rsidR="000266A1" w:rsidRDefault="000266A1" w:rsidP="000266A1">
      <w:pPr>
        <w:pStyle w:val="NormalWeb"/>
        <w:shd w:val="clear" w:color="auto" w:fill="FFFFFF"/>
        <w:spacing w:before="0" w:beforeAutospacing="0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>Benefits: Although it will not directly benefit you, this study will provide a foundation for a future study with the goal of advancing basic science on the cognitive processes involved in memory.</w:t>
      </w:r>
    </w:p>
    <w:p w14:paraId="317659A6" w14:textId="77777777" w:rsidR="000266A1" w:rsidRDefault="000266A1" w:rsidP="000266A1">
      <w:pPr>
        <w:pStyle w:val="NormalWeb"/>
        <w:shd w:val="clear" w:color="auto" w:fill="FFFFFF"/>
        <w:spacing w:before="0" w:beforeAutospacing="0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>Voluntary participation and right to withdraw: Participation in this study is voluntary, and you can stop at any time without penalty. To stop, click on the “Return HIT” button, or close your browser window.</w:t>
      </w:r>
    </w:p>
    <w:p w14:paraId="2459F479" w14:textId="77777777" w:rsidR="000266A1" w:rsidRDefault="000266A1" w:rsidP="000266A1">
      <w:pPr>
        <w:pStyle w:val="NormalWeb"/>
        <w:shd w:val="clear" w:color="auto" w:fill="FFFFFF"/>
        <w:spacing w:before="0" w:beforeAutospacing="0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>Confidentiality: The only identifying information kept based on your participation in this study will be your Amazon Mechanical Turk WorkerID serial number.</w:t>
      </w:r>
    </w:p>
    <w:p w14:paraId="2A047E28" w14:textId="1ED62634" w:rsidR="000266A1" w:rsidRDefault="000266A1" w:rsidP="000266A1">
      <w:pPr>
        <w:pStyle w:val="NormalWeb"/>
        <w:shd w:val="clear" w:color="auto" w:fill="FFFFFF"/>
        <w:spacing w:before="0" w:beforeAutospacing="0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>Compensation: If you satisfactorily complete the study, you will receive $</w:t>
      </w:r>
      <w:del w:id="11" w:author="echua@brooklyn.cuny.edu" w:date="2020-11-10T14:44:00Z">
        <w:r w:rsidDel="00D45330">
          <w:rPr>
            <w:color w:val="373A3C"/>
            <w:sz w:val="23"/>
            <w:szCs w:val="23"/>
          </w:rPr>
          <w:delText xml:space="preserve">5 </w:delText>
        </w:r>
      </w:del>
      <w:ins w:id="12" w:author="echua@brooklyn.cuny.edu" w:date="2020-11-10T14:44:00Z">
        <w:r w:rsidR="00D45330">
          <w:rPr>
            <w:color w:val="373A3C"/>
            <w:sz w:val="23"/>
            <w:szCs w:val="23"/>
          </w:rPr>
          <w:t xml:space="preserve">4 </w:t>
        </w:r>
      </w:ins>
      <w:r>
        <w:rPr>
          <w:color w:val="373A3C"/>
          <w:sz w:val="23"/>
          <w:szCs w:val="23"/>
        </w:rPr>
        <w:t xml:space="preserve">to compensate you for your participation. $1.50 of this amount is a bonus for completing the entire HIT. Payments are made via Amazon’s payment </w:t>
      </w:r>
      <w:commentRangeStart w:id="13"/>
      <w:r>
        <w:rPr>
          <w:color w:val="373A3C"/>
          <w:sz w:val="23"/>
          <w:szCs w:val="23"/>
        </w:rPr>
        <w:t>system</w:t>
      </w:r>
      <w:commentRangeEnd w:id="13"/>
      <w:r w:rsidR="00D45330">
        <w:rPr>
          <w:rStyle w:val="CommentReference"/>
          <w:rFonts w:asciiTheme="minorHAnsi" w:eastAsiaTheme="minorHAnsi" w:hAnsiTheme="minorHAnsi" w:cstheme="minorBidi"/>
        </w:rPr>
        <w:commentReference w:id="13"/>
      </w:r>
      <w:r>
        <w:rPr>
          <w:color w:val="373A3C"/>
          <w:sz w:val="23"/>
          <w:szCs w:val="23"/>
        </w:rPr>
        <w:t>.</w:t>
      </w:r>
    </w:p>
    <w:p w14:paraId="568FD8BE" w14:textId="77777777" w:rsidR="00D45330" w:rsidRDefault="000266A1" w:rsidP="000266A1">
      <w:pPr>
        <w:pStyle w:val="NormalWeb"/>
        <w:shd w:val="clear" w:color="auto" w:fill="FFFFFF"/>
        <w:spacing w:before="0" w:beforeAutospacing="0"/>
        <w:rPr>
          <w:ins w:id="14" w:author="echua@brooklyn.cuny.edu" w:date="2020-11-10T14:45:00Z"/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>Questions or Concerns: You can ask questions about this research study now or any time during the study by emailing chua.lab@brooklyn.cuny.edu</w:t>
      </w:r>
      <w:del w:id="15" w:author="echua@brooklyn.cuny.edu" w:date="2020-11-10T14:45:00Z">
        <w:r w:rsidDel="00D45330">
          <w:rPr>
            <w:color w:val="373A3C"/>
            <w:sz w:val="23"/>
            <w:szCs w:val="23"/>
          </w:rPr>
          <w:delText xml:space="preserve"> </w:delText>
        </w:r>
      </w:del>
      <w:r>
        <w:rPr>
          <w:color w:val="373A3C"/>
          <w:sz w:val="23"/>
          <w:szCs w:val="23"/>
        </w:rPr>
        <w:t>. If you have any questions about your rights as a research participant or if you would like to talk to someone other than the researchers, you can contact CUNY Research Compliance Administrator at 646-664-8918 or HRPP@cuny.edu</w:t>
      </w:r>
      <w:del w:id="16" w:author="echua@brooklyn.cuny.edu" w:date="2020-11-10T14:45:00Z">
        <w:r w:rsidDel="00D45330">
          <w:rPr>
            <w:color w:val="373A3C"/>
            <w:sz w:val="23"/>
            <w:szCs w:val="23"/>
          </w:rPr>
          <w:delText xml:space="preserve"> </w:delText>
        </w:r>
      </w:del>
      <w:r>
        <w:rPr>
          <w:color w:val="373A3C"/>
          <w:sz w:val="23"/>
          <w:szCs w:val="23"/>
        </w:rPr>
        <w:t xml:space="preserve">. </w:t>
      </w:r>
    </w:p>
    <w:p w14:paraId="096880DA" w14:textId="6BF35D4D" w:rsidR="000266A1" w:rsidRDefault="000266A1" w:rsidP="000266A1">
      <w:pPr>
        <w:pStyle w:val="NormalWeb"/>
        <w:shd w:val="clear" w:color="auto" w:fill="FFFFFF"/>
        <w:spacing w:before="0" w:beforeAutospacing="0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 xml:space="preserve">By clicking ACCEPT, you have indicated that you agree to participate in the study and that you understand the information in this consent form. You agree that you are </w:t>
      </w:r>
      <w:del w:id="17" w:author="echua@brooklyn.cuny.edu" w:date="2020-11-10T14:46:00Z">
        <w:r w:rsidDel="00D45330">
          <w:rPr>
            <w:color w:val="373A3C"/>
            <w:sz w:val="23"/>
            <w:szCs w:val="23"/>
          </w:rPr>
          <w:delText>at least</w:delText>
        </w:r>
      </w:del>
      <w:ins w:id="18" w:author="echua@brooklyn.cuny.edu" w:date="2020-11-10T14:46:00Z">
        <w:r w:rsidR="00D45330">
          <w:rPr>
            <w:color w:val="373A3C"/>
            <w:sz w:val="23"/>
            <w:szCs w:val="23"/>
          </w:rPr>
          <w:t>between</w:t>
        </w:r>
      </w:ins>
      <w:r>
        <w:rPr>
          <w:color w:val="373A3C"/>
          <w:sz w:val="23"/>
          <w:szCs w:val="23"/>
        </w:rPr>
        <w:t xml:space="preserve"> 18 </w:t>
      </w:r>
      <w:del w:id="19" w:author="echua@brooklyn.cuny.edu" w:date="2020-11-10T14:46:00Z">
        <w:r w:rsidDel="00D45330">
          <w:rPr>
            <w:color w:val="373A3C"/>
            <w:sz w:val="23"/>
            <w:szCs w:val="23"/>
          </w:rPr>
          <w:delText>years of age</w:delText>
        </w:r>
      </w:del>
      <w:ins w:id="20" w:author="echua@brooklyn.cuny.edu" w:date="2020-11-10T14:46:00Z">
        <w:r w:rsidR="00D45330">
          <w:rPr>
            <w:color w:val="373A3C"/>
            <w:sz w:val="23"/>
            <w:szCs w:val="23"/>
          </w:rPr>
          <w:t>and 65 years old</w:t>
        </w:r>
      </w:ins>
      <w:r>
        <w:rPr>
          <w:color w:val="373A3C"/>
          <w:sz w:val="23"/>
          <w:szCs w:val="23"/>
        </w:rPr>
        <w:t xml:space="preserve">, and that you have not waived any legal rights you otherwise would have as a participant in a research study. </w:t>
      </w:r>
      <w:commentRangeStart w:id="21"/>
      <w:r>
        <w:rPr>
          <w:color w:val="373A3C"/>
          <w:sz w:val="23"/>
          <w:szCs w:val="23"/>
        </w:rPr>
        <w:t xml:space="preserve">The purpose of the informed consent is to provide participants with the general nature of their task and describe any risks or benefits of their participation. </w:t>
      </w:r>
      <w:del w:id="22" w:author="echua@brooklyn.cuny.edu" w:date="2020-11-10T14:46:00Z">
        <w:r w:rsidDel="00D45330">
          <w:rPr>
            <w:color w:val="373A3C"/>
            <w:sz w:val="23"/>
            <w:szCs w:val="23"/>
          </w:rPr>
          <w:delText>If you upload the Informed Consent here, we will show this consent to the subject before running the task. Use plain text or markdown.</w:delText>
        </w:r>
      </w:del>
    </w:p>
    <w:p w14:paraId="0923E724" w14:textId="77777777" w:rsidR="000266A1" w:rsidRDefault="000266A1" w:rsidP="000266A1">
      <w:pPr>
        <w:pStyle w:val="NormalWeb"/>
        <w:shd w:val="clear" w:color="auto" w:fill="FFFFFF"/>
        <w:spacing w:before="0" w:beforeAutospacing="0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>Cognition is in Beta. Please, help us by providing feedback.</w:t>
      </w:r>
      <w:commentRangeEnd w:id="21"/>
      <w:r w:rsidR="00D45330">
        <w:rPr>
          <w:rStyle w:val="CommentReference"/>
          <w:rFonts w:asciiTheme="minorHAnsi" w:eastAsiaTheme="minorHAnsi" w:hAnsiTheme="minorHAnsi" w:cstheme="minorBidi"/>
        </w:rPr>
        <w:commentReference w:id="21"/>
      </w:r>
    </w:p>
    <w:p w14:paraId="176DA2CC" w14:textId="468D9FE3" w:rsidR="00C44825" w:rsidRDefault="00C44825" w:rsidP="000266A1">
      <w:pPr>
        <w:rPr>
          <w:ins w:id="23" w:author="echua@brooklyn.cuny.edu" w:date="2020-11-10T14:43:00Z"/>
        </w:rPr>
      </w:pPr>
    </w:p>
    <w:p w14:paraId="423B9B9C" w14:textId="03CD88D7" w:rsidR="00D45330" w:rsidRDefault="00D45330" w:rsidP="000266A1">
      <w:pPr>
        <w:rPr>
          <w:ins w:id="24" w:author="echua@brooklyn.cuny.edu" w:date="2020-11-10T14:43:00Z"/>
        </w:rPr>
      </w:pPr>
    </w:p>
    <w:p w14:paraId="57FE82B6" w14:textId="60840F98" w:rsidR="00D45330" w:rsidRDefault="00D45330" w:rsidP="00D45330">
      <w:pPr>
        <w:pStyle w:val="Heading4"/>
        <w:shd w:val="clear" w:color="auto" w:fill="FFFFFF"/>
        <w:spacing w:before="0" w:beforeAutospacing="0"/>
        <w:rPr>
          <w:moveTo w:id="25" w:author="echua@brooklyn.cuny.edu" w:date="2020-11-10T14:43:00Z"/>
          <w:b w:val="0"/>
          <w:bCs w:val="0"/>
          <w:color w:val="373A3C"/>
        </w:rPr>
      </w:pPr>
      <w:moveToRangeStart w:id="26" w:author="echua@brooklyn.cuny.edu" w:date="2020-11-10T14:43:00Z" w:name="move55911800"/>
      <w:moveTo w:id="27" w:author="echua@brooklyn.cuny.edu" w:date="2020-11-10T14:43:00Z">
        <w:del w:id="28" w:author="echua@brooklyn.cuny.edu" w:date="2020-11-10T14:47:00Z">
          <w:r w:rsidDel="00D45330">
            <w:rPr>
              <w:b w:val="0"/>
              <w:bCs w:val="0"/>
              <w:color w:val="373A3C"/>
            </w:rPr>
            <w:delText>Directions</w:delText>
          </w:r>
        </w:del>
      </w:moveTo>
      <w:ins w:id="29" w:author="echua@brooklyn.cuny.edu" w:date="2020-11-10T14:47:00Z">
        <w:r>
          <w:rPr>
            <w:b w:val="0"/>
            <w:bCs w:val="0"/>
            <w:color w:val="373A3C"/>
          </w:rPr>
          <w:t>Instructions [On New Screen]</w:t>
        </w:r>
      </w:ins>
    </w:p>
    <w:p w14:paraId="3D9FDBF6" w14:textId="77777777" w:rsidR="00D45330" w:rsidRDefault="00D45330" w:rsidP="00D45330">
      <w:pPr>
        <w:pStyle w:val="NormalWeb"/>
        <w:shd w:val="clear" w:color="auto" w:fill="FFFFFF"/>
        <w:spacing w:before="0" w:beforeAutospacing="0"/>
        <w:rPr>
          <w:ins w:id="30" w:author="echua@brooklyn.cuny.edu" w:date="2020-11-10T14:47:00Z"/>
          <w:color w:val="373A3C"/>
          <w:sz w:val="23"/>
          <w:szCs w:val="23"/>
        </w:rPr>
      </w:pPr>
    </w:p>
    <w:p w14:paraId="39C88670" w14:textId="6CF59BBC" w:rsidR="007D59C7" w:rsidRPr="00FA57F2" w:rsidRDefault="00FA57F2" w:rsidP="00D45330">
      <w:pPr>
        <w:pStyle w:val="NormalWeb"/>
        <w:shd w:val="clear" w:color="auto" w:fill="FFFFFF"/>
        <w:spacing w:before="0" w:beforeAutospacing="0"/>
        <w:rPr>
          <w:ins w:id="31" w:author="Sameer Sabharwal-Siddiqi" w:date="2020-11-10T19:13:00Z"/>
          <w:i/>
          <w:iCs/>
          <w:color w:val="373A3C"/>
          <w:sz w:val="23"/>
          <w:szCs w:val="23"/>
          <w:rPrChange w:id="32" w:author="Sameer Sabharwal-Siddiqi" w:date="2021-01-01T15:51:00Z">
            <w:rPr>
              <w:ins w:id="33" w:author="Sameer Sabharwal-Siddiqi" w:date="2020-11-10T19:13:00Z"/>
              <w:color w:val="373A3C"/>
              <w:sz w:val="23"/>
              <w:szCs w:val="23"/>
            </w:rPr>
          </w:rPrChange>
        </w:rPr>
      </w:pPr>
      <w:ins w:id="34" w:author="Sameer Sabharwal-Siddiqi" w:date="2021-01-01T15:51:00Z">
        <w:r>
          <w:rPr>
            <w:i/>
            <w:iCs/>
            <w:color w:val="373A3C"/>
            <w:sz w:val="23"/>
            <w:szCs w:val="23"/>
          </w:rPr>
          <w:t>Below for Directions – Associative Memory Task</w:t>
        </w:r>
      </w:ins>
    </w:p>
    <w:p w14:paraId="3E391DC0" w14:textId="5AEB8166" w:rsidR="007D59C7" w:rsidRPr="007D59C7" w:rsidRDefault="007D59C7" w:rsidP="00D45330">
      <w:pPr>
        <w:pStyle w:val="NormalWeb"/>
        <w:shd w:val="clear" w:color="auto" w:fill="FFFFFF"/>
        <w:spacing w:before="0" w:beforeAutospacing="0"/>
        <w:rPr>
          <w:ins w:id="35" w:author="Sameer Sabharwal-Siddiqi" w:date="2020-11-10T19:13:00Z"/>
          <w:b/>
          <w:bCs/>
          <w:color w:val="373A3C"/>
          <w:sz w:val="23"/>
          <w:szCs w:val="23"/>
          <w:rPrChange w:id="36" w:author="Sameer Sabharwal-Siddiqi" w:date="2020-11-10T19:13:00Z">
            <w:rPr>
              <w:ins w:id="37" w:author="Sameer Sabharwal-Siddiqi" w:date="2020-11-10T19:13:00Z"/>
              <w:color w:val="373A3C"/>
              <w:sz w:val="23"/>
              <w:szCs w:val="23"/>
            </w:rPr>
          </w:rPrChange>
        </w:rPr>
      </w:pPr>
      <w:ins w:id="38" w:author="Sameer Sabharwal-Siddiqi" w:date="2020-11-10T19:13:00Z">
        <w:r>
          <w:rPr>
            <w:b/>
            <w:bCs/>
            <w:color w:val="373A3C"/>
            <w:sz w:val="23"/>
            <w:szCs w:val="23"/>
          </w:rPr>
          <w:t>Directions</w:t>
        </w:r>
      </w:ins>
    </w:p>
    <w:p w14:paraId="23AE6C4B" w14:textId="2EE0C0C8" w:rsidR="005B1FE0" w:rsidRPr="00A80EE6" w:rsidRDefault="00A80EE6" w:rsidP="00D45330">
      <w:pPr>
        <w:pStyle w:val="NormalWeb"/>
        <w:shd w:val="clear" w:color="auto" w:fill="FFFFFF"/>
        <w:spacing w:before="0" w:beforeAutospacing="0"/>
        <w:rPr>
          <w:ins w:id="39" w:author="Sameer Sabharwal-Siddiqi" w:date="2021-01-01T15:36:00Z"/>
          <w:color w:val="373A3C"/>
          <w:sz w:val="23"/>
          <w:szCs w:val="23"/>
        </w:rPr>
      </w:pPr>
      <w:ins w:id="40" w:author="Sameer Sabharwal-Siddiqi" w:date="2021-01-01T15:39:00Z">
        <w:r>
          <w:rPr>
            <w:color w:val="373A3C"/>
            <w:sz w:val="23"/>
            <w:szCs w:val="23"/>
          </w:rPr>
          <w:t xml:space="preserve">This task consists of two phases: a </w:t>
        </w:r>
      </w:ins>
      <w:ins w:id="41" w:author="Sameer Sabharwal-Siddiqi" w:date="2021-01-01T15:47:00Z">
        <w:r w:rsidR="001A75A4">
          <w:rPr>
            <w:color w:val="373A3C"/>
            <w:sz w:val="23"/>
            <w:szCs w:val="23"/>
          </w:rPr>
          <w:t>five-</w:t>
        </w:r>
      </w:ins>
      <w:ins w:id="42" w:author="Sameer Sabharwal-Siddiqi" w:date="2021-01-01T15:39:00Z">
        <w:r>
          <w:rPr>
            <w:color w:val="373A3C"/>
            <w:sz w:val="23"/>
            <w:szCs w:val="23"/>
          </w:rPr>
          <w:t>minute memorization phase and a</w:t>
        </w:r>
      </w:ins>
      <w:ins w:id="43" w:author="Sameer Sabharwal-Siddiqi" w:date="2021-01-01T17:38:00Z">
        <w:r w:rsidR="00C84A10">
          <w:rPr>
            <w:color w:val="373A3C"/>
            <w:sz w:val="23"/>
            <w:szCs w:val="23"/>
          </w:rPr>
          <w:t xml:space="preserve"> ten</w:t>
        </w:r>
      </w:ins>
      <w:ins w:id="44" w:author="Sameer Sabharwal-Siddiqi" w:date="2021-01-01T15:47:00Z">
        <w:r w:rsidR="001A75A4">
          <w:rPr>
            <w:color w:val="373A3C"/>
            <w:sz w:val="23"/>
            <w:szCs w:val="23"/>
          </w:rPr>
          <w:t>-</w:t>
        </w:r>
      </w:ins>
      <w:ins w:id="45" w:author="Sameer Sabharwal-Siddiqi" w:date="2021-01-01T15:39:00Z">
        <w:r>
          <w:rPr>
            <w:color w:val="373A3C"/>
            <w:sz w:val="23"/>
            <w:szCs w:val="23"/>
          </w:rPr>
          <w:t>minute recall phase</w:t>
        </w:r>
      </w:ins>
      <w:ins w:id="46" w:author="Sameer Sabharwal-Siddiqi" w:date="2021-01-01T17:37:00Z">
        <w:r w:rsidR="00C84A10">
          <w:rPr>
            <w:color w:val="373A3C"/>
            <w:sz w:val="23"/>
            <w:szCs w:val="23"/>
          </w:rPr>
          <w:t>.</w:t>
        </w:r>
      </w:ins>
      <w:ins w:id="47" w:author="Sameer Sabharwal-Siddiqi" w:date="2021-01-01T15:42:00Z">
        <w:r w:rsidR="0054589E">
          <w:rPr>
            <w:color w:val="373A3C"/>
            <w:sz w:val="23"/>
            <w:szCs w:val="23"/>
          </w:rPr>
          <w:t xml:space="preserve"> </w:t>
        </w:r>
      </w:ins>
      <w:ins w:id="48" w:author="Sameer Sabharwal-Siddiqi" w:date="2021-01-01T15:39:00Z">
        <w:r>
          <w:rPr>
            <w:color w:val="373A3C"/>
            <w:sz w:val="23"/>
            <w:szCs w:val="23"/>
          </w:rPr>
          <w:t xml:space="preserve"> </w:t>
        </w:r>
      </w:ins>
    </w:p>
    <w:p w14:paraId="457ABD0E" w14:textId="3DE4AB0E" w:rsidR="00D45330" w:rsidRDefault="00D45330" w:rsidP="00D45330">
      <w:pPr>
        <w:pStyle w:val="NormalWeb"/>
        <w:shd w:val="clear" w:color="auto" w:fill="FFFFFF"/>
        <w:spacing w:before="0" w:beforeAutospacing="0"/>
        <w:rPr>
          <w:ins w:id="49" w:author="Sameer Sabharwal-Siddiqi" w:date="2021-01-01T15:43:00Z"/>
          <w:color w:val="373A3C"/>
          <w:sz w:val="23"/>
          <w:szCs w:val="23"/>
        </w:rPr>
      </w:pPr>
      <w:moveTo w:id="50" w:author="echua@brooklyn.cuny.edu" w:date="2020-11-10T14:43:00Z">
        <w:del w:id="51" w:author="echua@brooklyn.cuny.edu" w:date="2020-11-10T14:47:00Z">
          <w:r w:rsidDel="00D45330">
            <w:rPr>
              <w:color w:val="373A3C"/>
              <w:sz w:val="23"/>
              <w:szCs w:val="23"/>
            </w:rPr>
            <w:delText xml:space="preserve">On </w:delText>
          </w:r>
        </w:del>
      </w:moveTo>
      <w:ins w:id="52" w:author="echua@brooklyn.cuny.edu" w:date="2020-11-10T14:47:00Z">
        <w:del w:id="53" w:author="Sameer Sabharwal-Siddiqi" w:date="2021-01-01T15:40:00Z">
          <w:r w:rsidDel="00A80EE6">
            <w:rPr>
              <w:color w:val="373A3C"/>
              <w:sz w:val="23"/>
              <w:szCs w:val="23"/>
            </w:rPr>
            <w:delText xml:space="preserve">For </w:delText>
          </w:r>
        </w:del>
      </w:ins>
      <w:moveTo w:id="54" w:author="echua@brooklyn.cuny.edu" w:date="2020-11-10T14:43:00Z">
        <w:del w:id="55" w:author="Sameer Sabharwal-Siddiqi" w:date="2021-01-01T15:40:00Z">
          <w:r w:rsidDel="00A80EE6">
            <w:rPr>
              <w:color w:val="373A3C"/>
              <w:sz w:val="23"/>
              <w:szCs w:val="23"/>
            </w:rPr>
            <w:delText>each trial (50 trials total), you will be presented with</w:delText>
          </w:r>
        </w:del>
      </w:moveTo>
      <w:ins w:id="56" w:author="echua@brooklyn.cuny.edu" w:date="2020-11-10T14:47:00Z">
        <w:del w:id="57" w:author="Sameer Sabharwal-Siddiqi" w:date="2021-01-01T15:40:00Z">
          <w:r w:rsidDel="00A80EE6">
            <w:rPr>
              <w:color w:val="373A3C"/>
              <w:sz w:val="23"/>
              <w:szCs w:val="23"/>
            </w:rPr>
            <w:delText>shown</w:delText>
          </w:r>
        </w:del>
      </w:ins>
      <w:moveTo w:id="58" w:author="echua@brooklyn.cuny.edu" w:date="2020-11-10T14:43:00Z">
        <w:del w:id="59" w:author="Sameer Sabharwal-Siddiqi" w:date="2021-01-01T15:40:00Z">
          <w:r w:rsidDel="00A80EE6">
            <w:rPr>
              <w:color w:val="373A3C"/>
              <w:sz w:val="23"/>
              <w:szCs w:val="23"/>
            </w:rPr>
            <w:delText xml:space="preserve"> three</w:delText>
          </w:r>
        </w:del>
      </w:moveTo>
      <w:ins w:id="60" w:author="echua@brooklyn.cuny.edu" w:date="2020-11-10T14:48:00Z">
        <w:del w:id="61" w:author="Sameer Sabharwal-Siddiqi" w:date="2021-01-01T15:40:00Z">
          <w:r w:rsidDel="00A80EE6">
            <w:rPr>
              <w:color w:val="373A3C"/>
              <w:sz w:val="23"/>
              <w:szCs w:val="23"/>
            </w:rPr>
            <w:delText>3</w:delText>
          </w:r>
        </w:del>
      </w:ins>
      <w:moveTo w:id="62" w:author="echua@brooklyn.cuny.edu" w:date="2020-11-10T14:43:00Z">
        <w:del w:id="63" w:author="Sameer Sabharwal-Siddiqi" w:date="2021-01-01T15:40:00Z">
          <w:r w:rsidDel="00A80EE6">
            <w:rPr>
              <w:color w:val="373A3C"/>
              <w:sz w:val="23"/>
              <w:szCs w:val="23"/>
            </w:rPr>
            <w:delText xml:space="preserve"> images in rapid succession. </w:delText>
          </w:r>
        </w:del>
      </w:moveTo>
      <w:ins w:id="64" w:author="echua@brooklyn.cuny.edu" w:date="2020-11-10T14:48:00Z">
        <w:del w:id="65" w:author="Sameer Sabharwal-Siddiqi" w:date="2021-01-01T15:40:00Z">
          <w:r w:rsidDel="00A80EE6">
            <w:rPr>
              <w:color w:val="373A3C"/>
              <w:sz w:val="23"/>
              <w:szCs w:val="23"/>
            </w:rPr>
            <w:delText>The first is a scrambled picture.  The second</w:delText>
          </w:r>
        </w:del>
      </w:ins>
      <w:ins w:id="66" w:author="echua@brooklyn.cuny.edu" w:date="2020-11-10T14:49:00Z">
        <w:del w:id="67" w:author="Sameer Sabharwal-Siddiqi" w:date="2021-01-01T15:40:00Z">
          <w:r w:rsidDel="00A80EE6">
            <w:rPr>
              <w:color w:val="373A3C"/>
              <w:sz w:val="23"/>
              <w:szCs w:val="23"/>
            </w:rPr>
            <w:delText xml:space="preserve"> or middle image</w:delText>
          </w:r>
        </w:del>
      </w:ins>
      <w:ins w:id="68" w:author="echua@brooklyn.cuny.edu" w:date="2020-11-10T14:48:00Z">
        <w:del w:id="69" w:author="Sameer Sabharwal-Siddiqi" w:date="2021-01-01T15:40:00Z">
          <w:r w:rsidDel="00A80EE6">
            <w:rPr>
              <w:color w:val="373A3C"/>
              <w:sz w:val="23"/>
              <w:szCs w:val="23"/>
            </w:rPr>
            <w:delText xml:space="preserve"> is either a “neutral face” or a “disgust face.”  This may be presented so quickly that you may not see it. </w:delText>
          </w:r>
        </w:del>
      </w:ins>
      <w:ins w:id="70" w:author="echua@brooklyn.cuny.edu" w:date="2020-11-10T14:49:00Z">
        <w:del w:id="71" w:author="Sameer Sabharwal-Siddiqi" w:date="2021-01-01T15:40:00Z">
          <w:r w:rsidDel="00A80EE6">
            <w:rPr>
              <w:color w:val="373A3C"/>
              <w:sz w:val="23"/>
              <w:szCs w:val="23"/>
            </w:rPr>
            <w:delText>The final image is a “neutral face.”</w:delText>
          </w:r>
        </w:del>
      </w:ins>
      <w:ins w:id="72" w:author="Sameer Sabharwal-Siddiqi" w:date="2021-01-01T15:40:00Z">
        <w:r w:rsidR="00A80EE6">
          <w:rPr>
            <w:color w:val="373A3C"/>
            <w:sz w:val="23"/>
            <w:szCs w:val="23"/>
          </w:rPr>
          <w:t xml:space="preserve">During the memorization phase, you will be presented with </w:t>
        </w:r>
      </w:ins>
      <w:ins w:id="73" w:author="Sameer Sabharwal-Siddiqi" w:date="2021-01-01T17:46:00Z">
        <w:r w:rsidR="00D913D2">
          <w:rPr>
            <w:color w:val="373A3C"/>
            <w:sz w:val="23"/>
            <w:szCs w:val="23"/>
          </w:rPr>
          <w:t>a person’s face and</w:t>
        </w:r>
      </w:ins>
      <w:ins w:id="74" w:author="Sameer Sabharwal-Siddiqi" w:date="2021-01-01T15:40:00Z">
        <w:r w:rsidR="00A80EE6">
          <w:rPr>
            <w:color w:val="373A3C"/>
            <w:sz w:val="23"/>
            <w:szCs w:val="23"/>
          </w:rPr>
          <w:t xml:space="preserve"> name</w:t>
        </w:r>
      </w:ins>
      <w:ins w:id="75" w:author="Sameer Sabharwal-Siddiqi" w:date="2021-01-01T17:46:00Z">
        <w:r w:rsidR="00D913D2">
          <w:rPr>
            <w:color w:val="373A3C"/>
            <w:sz w:val="23"/>
            <w:szCs w:val="23"/>
          </w:rPr>
          <w:t xml:space="preserve">. For each face-name pair, you will respond </w:t>
        </w:r>
      </w:ins>
      <w:ins w:id="76" w:author="Sameer Sabharwal-Siddiqi" w:date="2021-01-01T15:41:00Z">
        <w:r w:rsidR="00A80EE6">
          <w:rPr>
            <w:color w:val="373A3C"/>
            <w:sz w:val="23"/>
            <w:szCs w:val="23"/>
          </w:rPr>
          <w:t xml:space="preserve">whether or not you </w:t>
        </w:r>
      </w:ins>
      <w:ins w:id="77" w:author="Sameer Sabharwal-Siddiqi" w:date="2021-01-01T17:46:00Z">
        <w:r w:rsidR="00D913D2">
          <w:rPr>
            <w:color w:val="373A3C"/>
            <w:sz w:val="23"/>
            <w:szCs w:val="23"/>
          </w:rPr>
          <w:t>feel as though</w:t>
        </w:r>
      </w:ins>
      <w:ins w:id="78" w:author="Sameer Sabharwal-Siddiqi" w:date="2021-01-01T15:41:00Z">
        <w:r w:rsidR="00A80EE6">
          <w:rPr>
            <w:color w:val="373A3C"/>
            <w:sz w:val="23"/>
            <w:szCs w:val="23"/>
          </w:rPr>
          <w:t xml:space="preserve"> the name “fits” the face. </w:t>
        </w:r>
      </w:ins>
      <w:ins w:id="79" w:author="Sameer Sabharwal-Siddiqi" w:date="2021-01-01T15:42:00Z">
        <w:r w:rsidR="001A75A4">
          <w:rPr>
            <w:color w:val="373A3C"/>
            <w:sz w:val="23"/>
            <w:szCs w:val="23"/>
          </w:rPr>
          <w:t xml:space="preserve">There will be a total of 128 face-name pairs, do your best to memorize </w:t>
        </w:r>
      </w:ins>
      <w:ins w:id="80" w:author="Sameer Sabharwal-Siddiqi" w:date="2021-01-01T15:49:00Z">
        <w:r w:rsidR="003508A9">
          <w:rPr>
            <w:color w:val="373A3C"/>
            <w:sz w:val="23"/>
            <w:szCs w:val="23"/>
          </w:rPr>
          <w:t>the face-name pairs as you go along</w:t>
        </w:r>
      </w:ins>
      <w:ins w:id="81" w:author="Sameer Sabharwal-Siddiqi" w:date="2021-01-01T15:43:00Z">
        <w:r w:rsidR="001A75A4">
          <w:rPr>
            <w:color w:val="373A3C"/>
            <w:sz w:val="23"/>
            <w:szCs w:val="23"/>
          </w:rPr>
          <w:t xml:space="preserve">. </w:t>
        </w:r>
      </w:ins>
      <w:ins w:id="82" w:author="Sameer Sabharwal-Siddiqi" w:date="2021-01-01T16:28:00Z">
        <w:r w:rsidR="00AE744C">
          <w:rPr>
            <w:color w:val="373A3C"/>
            <w:sz w:val="23"/>
            <w:szCs w:val="23"/>
          </w:rPr>
          <w:t xml:space="preserve">Each face will be presented for no more than 5 seconds. </w:t>
        </w:r>
      </w:ins>
    </w:p>
    <w:p w14:paraId="790C9774" w14:textId="04CE94EE" w:rsidR="001A75A4" w:rsidRDefault="001A75A4" w:rsidP="00D45330">
      <w:pPr>
        <w:pStyle w:val="NormalWeb"/>
        <w:shd w:val="clear" w:color="auto" w:fill="FFFFFF"/>
        <w:spacing w:before="0" w:beforeAutospacing="0"/>
        <w:rPr>
          <w:ins w:id="83" w:author="echua@brooklyn.cuny.edu" w:date="2020-11-10T14:49:00Z"/>
          <w:color w:val="373A3C"/>
          <w:sz w:val="23"/>
          <w:szCs w:val="23"/>
        </w:rPr>
      </w:pPr>
      <w:ins w:id="84" w:author="Sameer Sabharwal-Siddiqi" w:date="2021-01-01T15:43:00Z">
        <w:r>
          <w:rPr>
            <w:color w:val="373A3C"/>
            <w:sz w:val="23"/>
            <w:szCs w:val="23"/>
          </w:rPr>
          <w:t xml:space="preserve">During the recall phase, </w:t>
        </w:r>
      </w:ins>
      <w:ins w:id="85" w:author="Sameer Sabharwal-Siddiqi" w:date="2021-01-01T15:48:00Z">
        <w:r w:rsidR="003508A9">
          <w:rPr>
            <w:color w:val="373A3C"/>
            <w:sz w:val="23"/>
            <w:szCs w:val="23"/>
          </w:rPr>
          <w:t xml:space="preserve">some of the face-name pairs will have been rearranged, and your job is to </w:t>
        </w:r>
      </w:ins>
      <w:ins w:id="86" w:author="Sameer Sabharwal-Siddiqi" w:date="2021-01-01T18:00:00Z">
        <w:r w:rsidR="00EA67D6">
          <w:rPr>
            <w:color w:val="373A3C"/>
            <w:sz w:val="23"/>
            <w:szCs w:val="23"/>
          </w:rPr>
          <w:t xml:space="preserve">answer whether or not the pair has been rearranged </w:t>
        </w:r>
      </w:ins>
      <w:ins w:id="87" w:author="Sameer Sabharwal-Siddiqi" w:date="2021-01-01T18:01:00Z">
        <w:r w:rsidR="00915B69">
          <w:rPr>
            <w:color w:val="373A3C"/>
            <w:sz w:val="23"/>
            <w:szCs w:val="23"/>
          </w:rPr>
          <w:t xml:space="preserve">or is the same as before? </w:t>
        </w:r>
      </w:ins>
      <w:ins w:id="88" w:author="Sameer Sabharwal-Siddiqi" w:date="2021-01-01T15:50:00Z">
        <w:r w:rsidR="003508A9">
          <w:rPr>
            <w:color w:val="373A3C"/>
            <w:sz w:val="23"/>
            <w:szCs w:val="23"/>
          </w:rPr>
          <w:t xml:space="preserve"> </w:t>
        </w:r>
      </w:ins>
    </w:p>
    <w:p w14:paraId="078BCC80" w14:textId="7511FD7E" w:rsidR="00CD3557" w:rsidDel="003508A9" w:rsidRDefault="00D45330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ins w:id="89" w:author="echua@brooklyn.cuny.edu" w:date="2020-11-10T14:49:00Z"/>
          <w:del w:id="90" w:author="Sameer Sabharwal-Siddiqi" w:date="2021-01-01T15:51:00Z"/>
          <w:color w:val="373A3C"/>
          <w:sz w:val="23"/>
          <w:szCs w:val="23"/>
        </w:rPr>
        <w:pPrChange w:id="91" w:author="Sameer Sabharwal-Siddiqi" w:date="2020-11-20T13:49:00Z">
          <w:pPr>
            <w:pStyle w:val="NormalWeb"/>
            <w:shd w:val="clear" w:color="auto" w:fill="FFFFFF"/>
            <w:spacing w:before="0" w:beforeAutospacing="0"/>
          </w:pPr>
        </w:pPrChange>
      </w:pPr>
      <w:ins w:id="92" w:author="echua@brooklyn.cuny.edu" w:date="2020-11-10T14:49:00Z">
        <w:del w:id="93" w:author="Sameer Sabharwal-Siddiqi" w:date="2021-01-01T15:51:00Z">
          <w:r w:rsidDel="003508A9">
            <w:rPr>
              <w:color w:val="373A3C"/>
              <w:sz w:val="23"/>
              <w:szCs w:val="23"/>
            </w:rPr>
            <w:delText xml:space="preserve">Your job is to identify the </w:delText>
          </w:r>
        </w:del>
        <w:del w:id="94" w:author="Sameer Sabharwal-Siddiqi" w:date="2020-11-10T19:10:00Z">
          <w:r w:rsidDel="00CB1BA1">
            <w:rPr>
              <w:color w:val="373A3C"/>
              <w:sz w:val="23"/>
              <w:szCs w:val="23"/>
            </w:rPr>
            <w:delText xml:space="preserve">MIDDLE image </w:delText>
          </w:r>
        </w:del>
        <w:del w:id="95" w:author="Sameer Sabharwal-Siddiqi" w:date="2020-11-20T13:52:00Z">
          <w:r w:rsidDel="00EB21E7">
            <w:rPr>
              <w:color w:val="373A3C"/>
              <w:sz w:val="23"/>
              <w:szCs w:val="23"/>
            </w:rPr>
            <w:delText>as being either a "neutral face" by pressing ‘n’ or a "disgust face" b</w:delText>
          </w:r>
        </w:del>
      </w:ins>
      <w:ins w:id="96" w:author="echua@brooklyn.cuny.edu" w:date="2020-11-10T14:50:00Z">
        <w:del w:id="97" w:author="Sameer Sabharwal-Siddiqi" w:date="2020-11-20T13:52:00Z">
          <w:r w:rsidDel="00EB21E7">
            <w:rPr>
              <w:color w:val="373A3C"/>
              <w:sz w:val="23"/>
              <w:szCs w:val="23"/>
            </w:rPr>
            <w:delText>y pressing ‘d.’</w:delText>
          </w:r>
        </w:del>
      </w:ins>
    </w:p>
    <w:p w14:paraId="59E97155" w14:textId="50A637EA" w:rsidR="00D45330" w:rsidDel="00185713" w:rsidRDefault="00D45330" w:rsidP="00D45330">
      <w:pPr>
        <w:pStyle w:val="NormalWeb"/>
        <w:shd w:val="clear" w:color="auto" w:fill="FFFFFF"/>
        <w:spacing w:before="0" w:beforeAutospacing="0"/>
        <w:rPr>
          <w:del w:id="98" w:author="Sameer Sabharwal-Siddiqi" w:date="2021-01-01T16:28:00Z"/>
          <w:moveTo w:id="99" w:author="echua@brooklyn.cuny.edu" w:date="2020-11-10T14:43:00Z"/>
          <w:color w:val="373A3C"/>
          <w:sz w:val="23"/>
          <w:szCs w:val="23"/>
        </w:rPr>
      </w:pPr>
      <w:ins w:id="100" w:author="echua@brooklyn.cuny.edu" w:date="2020-11-10T14:50:00Z">
        <w:del w:id="101" w:author="Sameer Sabharwal-Siddiqi" w:date="2021-01-01T16:28:00Z">
          <w:r w:rsidDel="00185713">
            <w:rPr>
              <w:color w:val="373A3C"/>
              <w:sz w:val="23"/>
              <w:szCs w:val="23"/>
            </w:rPr>
            <w:delText>The will be a total of 150 trials.</w:delText>
          </w:r>
        </w:del>
      </w:ins>
      <w:moveTo w:id="102" w:author="echua@brooklyn.cuny.edu" w:date="2020-11-10T14:43:00Z">
        <w:del w:id="103" w:author="Sameer Sabharwal-Siddiqi" w:date="2021-01-01T16:28:00Z">
          <w:r w:rsidDel="00185713">
            <w:rPr>
              <w:color w:val="373A3C"/>
              <w:sz w:val="23"/>
              <w:szCs w:val="23"/>
            </w:rPr>
            <w:delText>Between the three images, your job is to identify the MIDDLE image as being either a "neutral face" or a "disgust face" (images are of faces and differ in terms of expression).</w:delText>
          </w:r>
        </w:del>
      </w:moveTo>
    </w:p>
    <w:p w14:paraId="62543EEA" w14:textId="304430A7" w:rsidR="00D45330" w:rsidDel="00185713" w:rsidRDefault="00D45330" w:rsidP="00D45330">
      <w:pPr>
        <w:pStyle w:val="NormalWeb"/>
        <w:shd w:val="clear" w:color="auto" w:fill="FFFFFF"/>
        <w:spacing w:before="0" w:beforeAutospacing="0"/>
        <w:rPr>
          <w:ins w:id="104" w:author="echua@brooklyn.cuny.edu" w:date="2020-11-10T14:51:00Z"/>
          <w:del w:id="105" w:author="Sameer Sabharwal-Siddiqi" w:date="2021-01-01T16:28:00Z"/>
          <w:color w:val="373A3C"/>
          <w:sz w:val="23"/>
          <w:szCs w:val="23"/>
        </w:rPr>
      </w:pPr>
      <w:moveTo w:id="106" w:author="echua@brooklyn.cuny.edu" w:date="2020-11-10T14:43:00Z">
        <w:del w:id="107" w:author="Sameer Sabharwal-Siddiqi" w:date="2021-01-01T16:28:00Z">
          <w:r w:rsidDel="00185713">
            <w:rPr>
              <w:color w:val="373A3C"/>
              <w:sz w:val="23"/>
              <w:szCs w:val="23"/>
            </w:rPr>
            <w:delText>The images will be presented very rapidly and we are not expecting perfe</w:delText>
          </w:r>
        </w:del>
        <w:del w:id="108" w:author="echua@brooklyn.cuny.edu" w:date="2020-11-10T14:50:00Z">
          <w:r w:rsidDel="00D45330">
            <w:rPr>
              <w:color w:val="373A3C"/>
              <w:sz w:val="23"/>
              <w:szCs w:val="23"/>
            </w:rPr>
            <w:delText>ction, but</w:delText>
          </w:r>
        </w:del>
        <w:del w:id="109" w:author="Sameer Sabharwal-Siddiqi" w:date="2020-11-10T19:11:00Z">
          <w:r w:rsidDel="00395257">
            <w:rPr>
              <w:color w:val="373A3C"/>
              <w:sz w:val="23"/>
              <w:szCs w:val="23"/>
            </w:rPr>
            <w:delText xml:space="preserve"> </w:delText>
          </w:r>
        </w:del>
      </w:moveTo>
      <w:ins w:id="110" w:author="echua@brooklyn.cuny.edu" w:date="2020-11-10T14:50:00Z">
        <w:del w:id="111" w:author="Sameer Sabharwal-Siddiqi" w:date="2020-11-10T19:11:00Z">
          <w:r w:rsidDel="00395257">
            <w:rPr>
              <w:color w:val="373A3C"/>
              <w:sz w:val="23"/>
              <w:szCs w:val="23"/>
            </w:rPr>
            <w:delText>Some trials are tricky p</w:delText>
          </w:r>
        </w:del>
      </w:ins>
      <w:moveTo w:id="112" w:author="echua@brooklyn.cuny.edu" w:date="2020-11-10T14:43:00Z">
        <w:del w:id="113" w:author="Sameer Sabharwal-Siddiqi" w:date="2020-11-10T19:11:00Z">
          <w:r w:rsidDel="00395257">
            <w:rPr>
              <w:color w:val="373A3C"/>
              <w:sz w:val="23"/>
              <w:szCs w:val="23"/>
            </w:rPr>
            <w:delText>please do your best</w:delText>
          </w:r>
        </w:del>
      </w:moveTo>
      <w:ins w:id="114" w:author="echua@brooklyn.cuny.edu" w:date="2020-11-10T14:50:00Z">
        <w:del w:id="115" w:author="Sameer Sabharwal-Siddiqi" w:date="2020-11-10T19:11:00Z">
          <w:r w:rsidDel="00395257">
            <w:rPr>
              <w:color w:val="373A3C"/>
              <w:sz w:val="23"/>
              <w:szCs w:val="23"/>
            </w:rPr>
            <w:delText xml:space="preserve"> and take a guess even if you aren’t sure. It is important that  you make a response for e</w:delText>
          </w:r>
        </w:del>
      </w:ins>
      <w:ins w:id="116" w:author="echua@brooklyn.cuny.edu" w:date="2020-11-10T14:51:00Z">
        <w:del w:id="117" w:author="Sameer Sabharwal-Siddiqi" w:date="2020-11-10T19:11:00Z">
          <w:r w:rsidDel="00395257">
            <w:rPr>
              <w:color w:val="373A3C"/>
              <w:sz w:val="23"/>
              <w:szCs w:val="23"/>
            </w:rPr>
            <w:delText xml:space="preserve">very </w:delText>
          </w:r>
          <w:commentRangeStart w:id="118"/>
          <w:r w:rsidDel="00395257">
            <w:rPr>
              <w:color w:val="373A3C"/>
              <w:sz w:val="23"/>
              <w:szCs w:val="23"/>
            </w:rPr>
            <w:delText>trial</w:delText>
          </w:r>
          <w:commentRangeEnd w:id="118"/>
          <w:r w:rsidDel="00395257">
            <w:rPr>
              <w:rStyle w:val="CommentReference"/>
              <w:rFonts w:asciiTheme="minorHAnsi" w:eastAsiaTheme="minorHAnsi" w:hAnsiTheme="minorHAnsi" w:cstheme="minorBidi"/>
            </w:rPr>
            <w:commentReference w:id="118"/>
          </w:r>
          <w:r w:rsidDel="00395257">
            <w:rPr>
              <w:color w:val="373A3C"/>
              <w:sz w:val="23"/>
              <w:szCs w:val="23"/>
            </w:rPr>
            <w:delText>.</w:delText>
          </w:r>
        </w:del>
      </w:ins>
    </w:p>
    <w:p w14:paraId="6BADB553" w14:textId="55F6A54E" w:rsidR="00D45330" w:rsidDel="00EA67D6" w:rsidRDefault="00D45330" w:rsidP="008233A4">
      <w:pPr>
        <w:pStyle w:val="NormalWeb"/>
        <w:shd w:val="clear" w:color="auto" w:fill="FFFFFF"/>
        <w:spacing w:before="0" w:beforeAutospacing="0"/>
        <w:rPr>
          <w:del w:id="119" w:author="Sameer Sabharwal-Siddiqi" w:date="2021-01-01T17:47:00Z"/>
          <w:color w:val="373A3C"/>
          <w:sz w:val="23"/>
          <w:szCs w:val="23"/>
        </w:rPr>
      </w:pPr>
      <w:ins w:id="120" w:author="echua@brooklyn.cuny.edu" w:date="2020-11-10T14:51:00Z">
        <w:del w:id="121" w:author="Sameer Sabharwal-Siddiqi" w:date="2021-01-01T17:47:00Z">
          <w:r w:rsidDel="008D7DDD">
            <w:rPr>
              <w:color w:val="373A3C"/>
              <w:sz w:val="23"/>
              <w:szCs w:val="23"/>
            </w:rPr>
            <w:delText xml:space="preserve">To make sure you understand the task, </w:delText>
          </w:r>
        </w:del>
      </w:ins>
      <w:moveTo w:id="122" w:author="echua@brooklyn.cuny.edu" w:date="2020-11-10T14:43:00Z">
        <w:del w:id="123" w:author="Sameer Sabharwal-Siddiqi" w:date="2021-01-01T17:47:00Z">
          <w:r w:rsidDel="008D7DDD">
            <w:rPr>
              <w:color w:val="373A3C"/>
              <w:sz w:val="23"/>
              <w:szCs w:val="23"/>
            </w:rPr>
            <w:delText>! Before starting the experiment, you will be shown a sample image sequence</w:delText>
          </w:r>
        </w:del>
      </w:moveTo>
      <w:ins w:id="124" w:author="echua@brooklyn.cuny.edu" w:date="2020-11-10T14:51:00Z">
        <w:del w:id="125" w:author="Sameer Sabharwal-Siddiqi" w:date="2021-01-01T17:47:00Z">
          <w:r w:rsidDel="008D7DDD">
            <w:rPr>
              <w:color w:val="373A3C"/>
              <w:sz w:val="23"/>
              <w:szCs w:val="23"/>
            </w:rPr>
            <w:delText xml:space="preserve"> of 3 images</w:delText>
          </w:r>
        </w:del>
      </w:ins>
      <w:moveTo w:id="126" w:author="echua@brooklyn.cuny.edu" w:date="2020-11-10T14:43:00Z">
        <w:del w:id="127" w:author="Sameer Sabharwal-Siddiqi" w:date="2021-01-01T17:47:00Z">
          <w:r w:rsidDel="008D7DDD">
            <w:rPr>
              <w:color w:val="373A3C"/>
              <w:sz w:val="23"/>
              <w:szCs w:val="23"/>
            </w:rPr>
            <w:delText xml:space="preserve"> in slow-motion, so that you may gain some familiarity with the task.</w:delText>
          </w:r>
        </w:del>
      </w:moveTo>
    </w:p>
    <w:p w14:paraId="7230886F" w14:textId="66499C4E" w:rsidR="00EA67D6" w:rsidRDefault="00EA67D6" w:rsidP="00D45330">
      <w:pPr>
        <w:pStyle w:val="NormalWeb"/>
        <w:shd w:val="clear" w:color="auto" w:fill="FFFFFF"/>
        <w:spacing w:before="0" w:beforeAutospacing="0"/>
        <w:rPr>
          <w:ins w:id="128" w:author="Sameer Sabharwal-Siddiqi" w:date="2021-01-01T17:47:00Z"/>
          <w:color w:val="373A3C"/>
          <w:sz w:val="23"/>
          <w:szCs w:val="23"/>
        </w:rPr>
      </w:pPr>
    </w:p>
    <w:p w14:paraId="30FE5259" w14:textId="3806F72E" w:rsidR="00EA67D6" w:rsidRDefault="00EA67D6" w:rsidP="00D45330">
      <w:pPr>
        <w:pStyle w:val="NormalWeb"/>
        <w:shd w:val="clear" w:color="auto" w:fill="FFFFFF"/>
        <w:spacing w:before="0" w:beforeAutospacing="0"/>
        <w:rPr>
          <w:ins w:id="129" w:author="Sameer Sabharwal-Siddiqi" w:date="2021-01-01T17:47:00Z"/>
          <w:color w:val="373A3C"/>
          <w:sz w:val="23"/>
          <w:szCs w:val="23"/>
        </w:rPr>
      </w:pPr>
    </w:p>
    <w:p w14:paraId="7E456D7C" w14:textId="77777777" w:rsidR="00EA67D6" w:rsidRDefault="00EA67D6" w:rsidP="00D45330">
      <w:pPr>
        <w:pStyle w:val="NormalWeb"/>
        <w:shd w:val="clear" w:color="auto" w:fill="FFFFFF"/>
        <w:spacing w:before="0" w:beforeAutospacing="0"/>
        <w:rPr>
          <w:ins w:id="130" w:author="Sameer Sabharwal-Siddiqi" w:date="2021-01-01T17:47:00Z"/>
          <w:moveTo w:id="131" w:author="echua@brooklyn.cuny.edu" w:date="2020-11-10T14:43:00Z"/>
          <w:color w:val="373A3C"/>
          <w:sz w:val="23"/>
          <w:szCs w:val="23"/>
        </w:rPr>
      </w:pPr>
    </w:p>
    <w:moveToRangeEnd w:id="26"/>
    <w:p w14:paraId="65456302" w14:textId="270FA69E" w:rsidR="00CD44A2" w:rsidRDefault="00D45330" w:rsidP="008233A4">
      <w:pPr>
        <w:pStyle w:val="NormalWeb"/>
        <w:shd w:val="clear" w:color="auto" w:fill="FFFFFF"/>
        <w:spacing w:before="0" w:beforeAutospacing="0"/>
        <w:rPr>
          <w:ins w:id="132" w:author="Sameer Sabharwal-Siddiqi" w:date="2020-11-24T19:41:00Z"/>
          <w:b/>
          <w:bCs/>
          <w:color w:val="373A3C"/>
          <w:sz w:val="23"/>
          <w:szCs w:val="23"/>
        </w:rPr>
      </w:pPr>
      <w:ins w:id="133" w:author="echua@brooklyn.cuny.edu" w:date="2020-11-10T14:52:00Z">
        <w:del w:id="134" w:author="Sameer Sabharwal-Siddiqi" w:date="2021-01-01T17:47:00Z">
          <w:r w:rsidDel="008D7DDD">
            <w:rPr>
              <w:color w:val="373A3C"/>
              <w:sz w:val="23"/>
              <w:szCs w:val="23"/>
            </w:rPr>
            <w:delText xml:space="preserve"> before starting the actual experiment.</w:delText>
          </w:r>
        </w:del>
      </w:ins>
    </w:p>
    <w:p w14:paraId="7EB1833D" w14:textId="77777777" w:rsidR="00CD44A2" w:rsidRDefault="00CD44A2" w:rsidP="008233A4">
      <w:pPr>
        <w:pStyle w:val="NormalWeb"/>
        <w:shd w:val="clear" w:color="auto" w:fill="FFFFFF"/>
        <w:spacing w:before="0" w:beforeAutospacing="0"/>
        <w:rPr>
          <w:ins w:id="135" w:author="Sameer Sabharwal-Siddiqi" w:date="2020-11-24T19:41:00Z"/>
          <w:b/>
          <w:bCs/>
          <w:color w:val="373A3C"/>
          <w:sz w:val="23"/>
          <w:szCs w:val="23"/>
        </w:rPr>
      </w:pPr>
    </w:p>
    <w:p w14:paraId="7F49F3E4" w14:textId="77777777" w:rsidR="00CD44A2" w:rsidRDefault="00CD44A2" w:rsidP="008233A4">
      <w:pPr>
        <w:pStyle w:val="NormalWeb"/>
        <w:shd w:val="clear" w:color="auto" w:fill="FFFFFF"/>
        <w:spacing w:before="0" w:beforeAutospacing="0"/>
        <w:rPr>
          <w:ins w:id="136" w:author="Sameer Sabharwal-Siddiqi" w:date="2020-11-24T19:41:00Z"/>
          <w:b/>
          <w:bCs/>
          <w:color w:val="373A3C"/>
          <w:sz w:val="23"/>
          <w:szCs w:val="23"/>
        </w:rPr>
      </w:pPr>
    </w:p>
    <w:p w14:paraId="51D5B0FB" w14:textId="77777777" w:rsidR="00CD44A2" w:rsidRDefault="00CD44A2" w:rsidP="008233A4">
      <w:pPr>
        <w:pStyle w:val="NormalWeb"/>
        <w:shd w:val="clear" w:color="auto" w:fill="FFFFFF"/>
        <w:spacing w:before="0" w:beforeAutospacing="0"/>
        <w:rPr>
          <w:ins w:id="137" w:author="Sameer Sabharwal-Siddiqi" w:date="2020-11-24T19:41:00Z"/>
          <w:b/>
          <w:bCs/>
          <w:color w:val="373A3C"/>
          <w:sz w:val="23"/>
          <w:szCs w:val="23"/>
        </w:rPr>
      </w:pPr>
    </w:p>
    <w:p w14:paraId="4E5C7BFF" w14:textId="77777777" w:rsidR="00CD44A2" w:rsidRDefault="00CD44A2" w:rsidP="008233A4">
      <w:pPr>
        <w:pStyle w:val="NormalWeb"/>
        <w:shd w:val="clear" w:color="auto" w:fill="FFFFFF"/>
        <w:spacing w:before="0" w:beforeAutospacing="0"/>
        <w:rPr>
          <w:ins w:id="138" w:author="Sameer Sabharwal-Siddiqi" w:date="2020-11-24T19:41:00Z"/>
          <w:b/>
          <w:bCs/>
          <w:color w:val="373A3C"/>
          <w:sz w:val="23"/>
          <w:szCs w:val="23"/>
        </w:rPr>
      </w:pPr>
    </w:p>
    <w:p w14:paraId="25298977" w14:textId="77777777" w:rsidR="00CD44A2" w:rsidRDefault="00CD44A2" w:rsidP="008233A4">
      <w:pPr>
        <w:pStyle w:val="NormalWeb"/>
        <w:shd w:val="clear" w:color="auto" w:fill="FFFFFF"/>
        <w:spacing w:before="0" w:beforeAutospacing="0"/>
        <w:rPr>
          <w:ins w:id="139" w:author="Sameer Sabharwal-Siddiqi" w:date="2020-11-24T19:41:00Z"/>
          <w:b/>
          <w:bCs/>
          <w:color w:val="373A3C"/>
          <w:sz w:val="23"/>
          <w:szCs w:val="23"/>
        </w:rPr>
      </w:pPr>
    </w:p>
    <w:p w14:paraId="109A979B" w14:textId="77777777" w:rsidR="00CD44A2" w:rsidRDefault="00CD44A2" w:rsidP="008233A4">
      <w:pPr>
        <w:pStyle w:val="NormalWeb"/>
        <w:shd w:val="clear" w:color="auto" w:fill="FFFFFF"/>
        <w:spacing w:before="0" w:beforeAutospacing="0"/>
        <w:rPr>
          <w:ins w:id="140" w:author="Sameer Sabharwal-Siddiqi" w:date="2020-11-24T19:41:00Z"/>
          <w:b/>
          <w:bCs/>
          <w:color w:val="373A3C"/>
          <w:sz w:val="23"/>
          <w:szCs w:val="23"/>
        </w:rPr>
      </w:pPr>
    </w:p>
    <w:p w14:paraId="41759A29" w14:textId="458B6B27" w:rsidR="008233A4" w:rsidRPr="006A59BE" w:rsidRDefault="008233A4" w:rsidP="008233A4">
      <w:pPr>
        <w:pStyle w:val="NormalWeb"/>
        <w:shd w:val="clear" w:color="auto" w:fill="FFFFFF"/>
        <w:spacing w:before="0" w:beforeAutospacing="0"/>
        <w:rPr>
          <w:ins w:id="141" w:author="Sameer Sabharwal-Siddiqi" w:date="2020-11-24T19:38:00Z"/>
          <w:b/>
          <w:bCs/>
          <w:color w:val="373A3C"/>
          <w:sz w:val="23"/>
          <w:szCs w:val="23"/>
        </w:rPr>
      </w:pPr>
      <w:ins w:id="142" w:author="Sameer Sabharwal-Siddiqi" w:date="2020-11-24T19:38:00Z">
        <w:r>
          <w:rPr>
            <w:b/>
            <w:bCs/>
            <w:color w:val="373A3C"/>
            <w:sz w:val="23"/>
            <w:szCs w:val="23"/>
          </w:rPr>
          <w:t>Directions</w:t>
        </w:r>
      </w:ins>
    </w:p>
    <w:p w14:paraId="57A7FAEC" w14:textId="4D7554C0" w:rsidR="008233A4" w:rsidRDefault="008233A4" w:rsidP="008233A4">
      <w:pPr>
        <w:pStyle w:val="NormalWeb"/>
        <w:shd w:val="clear" w:color="auto" w:fill="FFFFFF"/>
        <w:spacing w:before="0" w:beforeAutospacing="0"/>
        <w:rPr>
          <w:ins w:id="143" w:author="Sameer Sabharwal-Siddiqi" w:date="2020-11-24T19:38:00Z"/>
          <w:color w:val="373A3C"/>
          <w:sz w:val="23"/>
          <w:szCs w:val="23"/>
        </w:rPr>
      </w:pPr>
      <w:ins w:id="144" w:author="Sameer Sabharwal-Siddiqi" w:date="2020-11-24T19:38:00Z">
        <w:r>
          <w:rPr>
            <w:color w:val="373A3C"/>
            <w:sz w:val="23"/>
            <w:szCs w:val="23"/>
          </w:rPr>
          <w:t xml:space="preserve">For each trial, you will be shown 3 images in rapid succession. The first is a scrambled picture.  The second or middle image is either a “neutral face” or a “disgust face.”  This may be presented so quickly that you may not see it. The final image will always be a neutral face. </w:t>
        </w:r>
      </w:ins>
    </w:p>
    <w:p w14:paraId="62521C61" w14:textId="498AB63A" w:rsidR="008233A4" w:rsidRDefault="008233A4" w:rsidP="008233A4">
      <w:pPr>
        <w:pStyle w:val="NormalWeb"/>
        <w:shd w:val="clear" w:color="auto" w:fill="FFFFFF"/>
        <w:spacing w:before="0" w:beforeAutospacing="0"/>
        <w:rPr>
          <w:ins w:id="145" w:author="Sameer Sabharwal-Siddiqi" w:date="2020-11-24T19:39:00Z"/>
          <w:color w:val="373A3C"/>
          <w:sz w:val="23"/>
          <w:szCs w:val="23"/>
        </w:rPr>
      </w:pPr>
      <w:ins w:id="146" w:author="Sameer Sabharwal-Siddiqi" w:date="2020-11-24T19:39:00Z">
        <w:r>
          <w:rPr>
            <w:color w:val="373A3C"/>
            <w:sz w:val="23"/>
            <w:szCs w:val="23"/>
          </w:rPr>
          <w:t>At the end of the trial you will be asked the following question,</w:t>
        </w:r>
      </w:ins>
    </w:p>
    <w:p w14:paraId="011F4EFC" w14:textId="77777777" w:rsidR="003F4380" w:rsidRDefault="008233A4" w:rsidP="008233A4">
      <w:pPr>
        <w:pStyle w:val="NormalWeb"/>
        <w:shd w:val="clear" w:color="auto" w:fill="FFFFFF"/>
        <w:spacing w:before="0" w:beforeAutospacing="0"/>
        <w:rPr>
          <w:ins w:id="147" w:author="Sameer Sabharwal-Siddiqi" w:date="2020-11-24T19:39:00Z"/>
          <w:i/>
          <w:iCs/>
          <w:color w:val="373A3C"/>
          <w:sz w:val="23"/>
          <w:szCs w:val="23"/>
        </w:rPr>
      </w:pPr>
      <w:ins w:id="148" w:author="Sameer Sabharwal-Siddiqi" w:date="2020-11-24T19:39:00Z">
        <w:r>
          <w:rPr>
            <w:i/>
            <w:iCs/>
            <w:color w:val="373A3C"/>
            <w:sz w:val="23"/>
            <w:szCs w:val="23"/>
          </w:rPr>
          <w:t>Did you see a disgust face?</w:t>
        </w:r>
      </w:ins>
    </w:p>
    <w:p w14:paraId="6D13B99F" w14:textId="77777777" w:rsidR="003F4380" w:rsidRDefault="003F4380" w:rsidP="008233A4">
      <w:pPr>
        <w:pStyle w:val="NormalWeb"/>
        <w:shd w:val="clear" w:color="auto" w:fill="FFFFFF"/>
        <w:spacing w:before="0" w:beforeAutospacing="0"/>
        <w:rPr>
          <w:ins w:id="149" w:author="Sameer Sabharwal-Siddiqi" w:date="2020-11-24T19:39:00Z"/>
          <w:color w:val="373A3C"/>
          <w:sz w:val="23"/>
          <w:szCs w:val="23"/>
        </w:rPr>
      </w:pPr>
      <w:ins w:id="150" w:author="Sameer Sabharwal-Siddiqi" w:date="2020-11-24T19:39:00Z">
        <w:r>
          <w:rPr>
            <w:color w:val="373A3C"/>
            <w:sz w:val="23"/>
            <w:szCs w:val="23"/>
          </w:rPr>
          <w:t xml:space="preserve">Press </w:t>
        </w:r>
        <w:r w:rsidRPr="009708F4">
          <w:rPr>
            <w:b/>
            <w:bCs/>
            <w:color w:val="373A3C"/>
            <w:sz w:val="23"/>
            <w:szCs w:val="23"/>
            <w:rPrChange w:id="151" w:author="Sameer Sabharwal-Siddiqi" w:date="2020-11-24T19:49:00Z">
              <w:rPr>
                <w:color w:val="373A3C"/>
                <w:sz w:val="23"/>
                <w:szCs w:val="23"/>
              </w:rPr>
            </w:rPrChange>
          </w:rPr>
          <w:t>1</w:t>
        </w:r>
        <w:r>
          <w:rPr>
            <w:color w:val="373A3C"/>
            <w:sz w:val="23"/>
            <w:szCs w:val="23"/>
          </w:rPr>
          <w:t xml:space="preserve"> for </w:t>
        </w:r>
        <w:r w:rsidRPr="009708F4">
          <w:rPr>
            <w:i/>
            <w:iCs/>
            <w:color w:val="373A3C"/>
            <w:sz w:val="23"/>
            <w:szCs w:val="23"/>
            <w:rPrChange w:id="152" w:author="Sameer Sabharwal-Siddiqi" w:date="2020-11-24T19:48:00Z">
              <w:rPr>
                <w:color w:val="373A3C"/>
                <w:sz w:val="23"/>
                <w:szCs w:val="23"/>
              </w:rPr>
            </w:rPrChange>
          </w:rPr>
          <w:t>yes</w:t>
        </w:r>
        <w:r>
          <w:rPr>
            <w:color w:val="373A3C"/>
            <w:sz w:val="23"/>
            <w:szCs w:val="23"/>
          </w:rPr>
          <w:t xml:space="preserve"> </w:t>
        </w:r>
      </w:ins>
    </w:p>
    <w:p w14:paraId="643978D6" w14:textId="5E7EFA58" w:rsidR="008233A4" w:rsidRDefault="003F4380" w:rsidP="008233A4">
      <w:pPr>
        <w:pStyle w:val="NormalWeb"/>
        <w:shd w:val="clear" w:color="auto" w:fill="FFFFFF"/>
        <w:spacing w:before="0" w:beforeAutospacing="0"/>
        <w:rPr>
          <w:ins w:id="153" w:author="Sameer Sabharwal-Siddiqi" w:date="2020-11-24T19:39:00Z"/>
          <w:i/>
          <w:iCs/>
          <w:color w:val="373A3C"/>
          <w:sz w:val="23"/>
          <w:szCs w:val="23"/>
        </w:rPr>
      </w:pPr>
      <w:ins w:id="154" w:author="Sameer Sabharwal-Siddiqi" w:date="2020-11-24T19:40:00Z">
        <w:r>
          <w:rPr>
            <w:color w:val="373A3C"/>
            <w:sz w:val="23"/>
            <w:szCs w:val="23"/>
          </w:rPr>
          <w:lastRenderedPageBreak/>
          <w:t xml:space="preserve">Press </w:t>
        </w:r>
        <w:r w:rsidRPr="009708F4">
          <w:rPr>
            <w:b/>
            <w:bCs/>
            <w:color w:val="373A3C"/>
            <w:sz w:val="23"/>
            <w:szCs w:val="23"/>
            <w:rPrChange w:id="155" w:author="Sameer Sabharwal-Siddiqi" w:date="2020-11-24T19:49:00Z">
              <w:rPr>
                <w:color w:val="373A3C"/>
                <w:sz w:val="23"/>
                <w:szCs w:val="23"/>
              </w:rPr>
            </w:rPrChange>
          </w:rPr>
          <w:t>2</w:t>
        </w:r>
        <w:r>
          <w:rPr>
            <w:color w:val="373A3C"/>
            <w:sz w:val="23"/>
            <w:szCs w:val="23"/>
          </w:rPr>
          <w:t xml:space="preserve"> for </w:t>
        </w:r>
        <w:r w:rsidRPr="009708F4">
          <w:rPr>
            <w:i/>
            <w:iCs/>
            <w:color w:val="373A3C"/>
            <w:sz w:val="23"/>
            <w:szCs w:val="23"/>
            <w:rPrChange w:id="156" w:author="Sameer Sabharwal-Siddiqi" w:date="2020-11-24T19:49:00Z">
              <w:rPr>
                <w:color w:val="373A3C"/>
                <w:sz w:val="23"/>
                <w:szCs w:val="23"/>
              </w:rPr>
            </w:rPrChange>
          </w:rPr>
          <w:t>no</w:t>
        </w:r>
      </w:ins>
      <w:ins w:id="157" w:author="Sameer Sabharwal-Siddiqi" w:date="2020-11-24T19:39:00Z">
        <w:r w:rsidR="008233A4">
          <w:rPr>
            <w:i/>
            <w:iCs/>
            <w:color w:val="373A3C"/>
            <w:sz w:val="23"/>
            <w:szCs w:val="23"/>
          </w:rPr>
          <w:t xml:space="preserve"> </w:t>
        </w:r>
      </w:ins>
    </w:p>
    <w:p w14:paraId="757C6D2F" w14:textId="0CA56D7C" w:rsidR="008233A4" w:rsidRDefault="008233A4">
      <w:pPr>
        <w:pStyle w:val="NormalWeb"/>
        <w:shd w:val="clear" w:color="auto" w:fill="FFFFFF"/>
        <w:spacing w:before="0" w:beforeAutospacing="0"/>
        <w:rPr>
          <w:ins w:id="158" w:author="Sameer Sabharwal-Siddiqi" w:date="2020-11-24T19:49:00Z"/>
          <w:color w:val="373A3C"/>
          <w:sz w:val="23"/>
          <w:szCs w:val="23"/>
        </w:rPr>
      </w:pPr>
      <w:ins w:id="159" w:author="Sameer Sabharwal-Siddiqi" w:date="2020-11-24T19:38:00Z">
        <w:r>
          <w:rPr>
            <w:color w:val="373A3C"/>
            <w:sz w:val="23"/>
            <w:szCs w:val="23"/>
          </w:rPr>
          <w:t xml:space="preserve">There will be a total of 150 trials. You will </w:t>
        </w:r>
      </w:ins>
      <w:ins w:id="160" w:author="Sameer Sabharwal-Siddiqi" w:date="2020-11-24T19:42:00Z">
        <w:r w:rsidR="00CD44A2">
          <w:rPr>
            <w:color w:val="373A3C"/>
            <w:sz w:val="23"/>
            <w:szCs w:val="23"/>
          </w:rPr>
          <w:t xml:space="preserve">have one hour to complete the task. </w:t>
        </w:r>
      </w:ins>
      <w:ins w:id="161" w:author="Sameer Sabharwal-Siddiqi" w:date="2020-11-24T19:38:00Z">
        <w:r>
          <w:rPr>
            <w:color w:val="373A3C"/>
            <w:sz w:val="23"/>
            <w:szCs w:val="23"/>
          </w:rPr>
          <w:t xml:space="preserve"> </w:t>
        </w:r>
      </w:ins>
    </w:p>
    <w:p w14:paraId="4165E678" w14:textId="381A1002" w:rsidR="00776748" w:rsidRDefault="00776748">
      <w:pPr>
        <w:pStyle w:val="NormalWeb"/>
        <w:shd w:val="clear" w:color="auto" w:fill="FFFFFF"/>
        <w:spacing w:before="0" w:beforeAutospacing="0"/>
        <w:rPr>
          <w:ins w:id="162" w:author="Sameer Sabharwal-Siddiqi" w:date="2021-01-11T13:39:00Z"/>
          <w:color w:val="373A3C"/>
          <w:sz w:val="23"/>
          <w:szCs w:val="23"/>
        </w:rPr>
      </w:pPr>
    </w:p>
    <w:p w14:paraId="5AE4FA9C" w14:textId="1D6F235E" w:rsidR="00BB2A8E" w:rsidRDefault="00BB2A8E">
      <w:pPr>
        <w:pStyle w:val="NormalWeb"/>
        <w:shd w:val="clear" w:color="auto" w:fill="FFFFFF"/>
        <w:spacing w:before="0" w:beforeAutospacing="0"/>
        <w:rPr>
          <w:ins w:id="163" w:author="Sameer Sabharwal-Siddiqi" w:date="2021-01-11T13:39:00Z"/>
          <w:color w:val="373A3C"/>
          <w:sz w:val="23"/>
          <w:szCs w:val="23"/>
        </w:rPr>
      </w:pPr>
    </w:p>
    <w:p w14:paraId="4BAC87D1" w14:textId="4EA07180" w:rsidR="00BB2A8E" w:rsidRDefault="00BB2A8E">
      <w:pPr>
        <w:pStyle w:val="NormalWeb"/>
        <w:shd w:val="clear" w:color="auto" w:fill="FFFFFF"/>
        <w:spacing w:before="0" w:beforeAutospacing="0"/>
        <w:rPr>
          <w:ins w:id="164" w:author="Sameer Sabharwal-Siddiqi" w:date="2021-01-11T13:39:00Z"/>
          <w:b/>
          <w:bCs/>
          <w:color w:val="373A3C"/>
          <w:sz w:val="23"/>
          <w:szCs w:val="23"/>
        </w:rPr>
      </w:pPr>
      <w:ins w:id="165" w:author="Sameer Sabharwal-Siddiqi" w:date="2021-01-11T13:39:00Z">
        <w:r>
          <w:rPr>
            <w:b/>
            <w:bCs/>
            <w:color w:val="373A3C"/>
            <w:sz w:val="23"/>
            <w:szCs w:val="23"/>
          </w:rPr>
          <w:t xml:space="preserve">Directions </w:t>
        </w:r>
      </w:ins>
    </w:p>
    <w:p w14:paraId="6246651C" w14:textId="0197D9F2" w:rsidR="00E413CA" w:rsidRDefault="00BB2A8E">
      <w:pPr>
        <w:pStyle w:val="NormalWeb"/>
        <w:shd w:val="clear" w:color="auto" w:fill="FFFFFF"/>
        <w:spacing w:before="0" w:beforeAutospacing="0"/>
        <w:rPr>
          <w:ins w:id="166" w:author="Sameer Sabharwal-Siddiqi" w:date="2021-01-11T13:49:00Z"/>
          <w:color w:val="373A3C"/>
          <w:sz w:val="23"/>
          <w:szCs w:val="23"/>
        </w:rPr>
      </w:pPr>
      <w:ins w:id="167" w:author="Sameer Sabharwal-Siddiqi" w:date="2021-01-11T13:39:00Z">
        <w:r>
          <w:rPr>
            <w:color w:val="373A3C"/>
            <w:sz w:val="23"/>
            <w:szCs w:val="23"/>
          </w:rPr>
          <w:tab/>
          <w:t xml:space="preserve">In the previous task, you </w:t>
        </w:r>
      </w:ins>
      <w:ins w:id="168" w:author="Sameer Sabharwal-Siddiqi" w:date="2021-01-11T13:40:00Z">
        <w:r>
          <w:rPr>
            <w:color w:val="373A3C"/>
            <w:sz w:val="23"/>
            <w:szCs w:val="23"/>
          </w:rPr>
          <w:t>likely</w:t>
        </w:r>
      </w:ins>
      <w:ins w:id="169" w:author="Sameer Sabharwal-Siddiqi" w:date="2021-01-11T13:39:00Z">
        <w:r>
          <w:rPr>
            <w:color w:val="373A3C"/>
            <w:sz w:val="23"/>
            <w:szCs w:val="23"/>
          </w:rPr>
          <w:t xml:space="preserve"> noticed </w:t>
        </w:r>
      </w:ins>
      <w:ins w:id="170" w:author="Sameer Sabharwal-Siddiqi" w:date="2021-01-11T13:40:00Z">
        <w:r>
          <w:rPr>
            <w:color w:val="373A3C"/>
            <w:sz w:val="23"/>
            <w:szCs w:val="23"/>
          </w:rPr>
          <w:t xml:space="preserve">some </w:t>
        </w:r>
      </w:ins>
      <w:ins w:id="171" w:author="Sameer Sabharwal-Siddiqi" w:date="2021-01-11T13:46:00Z">
        <w:r>
          <w:rPr>
            <w:color w:val="373A3C"/>
            <w:sz w:val="23"/>
            <w:szCs w:val="23"/>
          </w:rPr>
          <w:t>briefly presented</w:t>
        </w:r>
      </w:ins>
      <w:ins w:id="172" w:author="Sameer Sabharwal-Siddiqi" w:date="2021-01-11T13:40:00Z">
        <w:r>
          <w:rPr>
            <w:color w:val="373A3C"/>
            <w:sz w:val="23"/>
            <w:szCs w:val="23"/>
          </w:rPr>
          <w:t xml:space="preserve"> </w:t>
        </w:r>
      </w:ins>
      <w:ins w:id="173" w:author="Sameer Sabharwal-Siddiqi" w:date="2021-01-11T13:41:00Z">
        <w:r>
          <w:rPr>
            <w:color w:val="373A3C"/>
            <w:sz w:val="23"/>
            <w:szCs w:val="23"/>
          </w:rPr>
          <w:t>faces in greyscale</w:t>
        </w:r>
      </w:ins>
      <w:ins w:id="174" w:author="Sameer Sabharwal-Siddiqi" w:date="2021-01-11T13:40:00Z">
        <w:r>
          <w:rPr>
            <w:color w:val="373A3C"/>
            <w:sz w:val="23"/>
            <w:szCs w:val="23"/>
          </w:rPr>
          <w:t xml:space="preserve">. </w:t>
        </w:r>
      </w:ins>
      <w:ins w:id="175" w:author="Sameer Sabharwal-Siddiqi" w:date="2021-01-11T13:46:00Z">
        <w:r>
          <w:rPr>
            <w:color w:val="373A3C"/>
            <w:sz w:val="23"/>
            <w:szCs w:val="23"/>
          </w:rPr>
          <w:t xml:space="preserve">In this task, you will </w:t>
        </w:r>
        <w:r w:rsidRPr="00BB2A8E">
          <w:rPr>
            <w:i/>
            <w:iCs/>
            <w:color w:val="373A3C"/>
            <w:sz w:val="23"/>
            <w:szCs w:val="23"/>
            <w:rPrChange w:id="176" w:author="Sameer Sabharwal-Siddiqi" w:date="2021-01-11T13:46:00Z">
              <w:rPr>
                <w:color w:val="373A3C"/>
                <w:sz w:val="23"/>
                <w:szCs w:val="23"/>
              </w:rPr>
            </w:rPrChange>
          </w:rPr>
          <w:t>only</w:t>
        </w:r>
        <w:r>
          <w:rPr>
            <w:color w:val="373A3C"/>
            <w:sz w:val="23"/>
            <w:szCs w:val="23"/>
          </w:rPr>
          <w:t xml:space="preserve"> see these greyscale faces, and</w:t>
        </w:r>
      </w:ins>
      <w:ins w:id="177" w:author="Sameer Sabharwal-Siddiqi" w:date="2021-01-11T13:51:00Z">
        <w:r w:rsidR="005341E2">
          <w:rPr>
            <w:color w:val="373A3C"/>
            <w:sz w:val="23"/>
            <w:szCs w:val="23"/>
          </w:rPr>
          <w:t xml:space="preserve"> you</w:t>
        </w:r>
      </w:ins>
      <w:ins w:id="178" w:author="Sameer Sabharwal-Siddiqi" w:date="2021-01-11T13:46:00Z">
        <w:r>
          <w:rPr>
            <w:color w:val="373A3C"/>
            <w:sz w:val="23"/>
            <w:szCs w:val="23"/>
          </w:rPr>
          <w:t xml:space="preserve"> be asked whether or not you </w:t>
        </w:r>
      </w:ins>
      <w:ins w:id="179" w:author="Sameer Sabharwal-Siddiqi" w:date="2021-01-11T13:47:00Z">
        <w:r>
          <w:rPr>
            <w:color w:val="373A3C"/>
            <w:sz w:val="23"/>
            <w:szCs w:val="23"/>
          </w:rPr>
          <w:t>detected a face with an expression of “disgust.”</w:t>
        </w:r>
      </w:ins>
    </w:p>
    <w:p w14:paraId="20249818" w14:textId="5B5552B4" w:rsidR="00BB2A8E" w:rsidRPr="00BB2A8E" w:rsidRDefault="000A72D4" w:rsidP="00E413CA">
      <w:pPr>
        <w:pStyle w:val="NormalWeb"/>
        <w:shd w:val="clear" w:color="auto" w:fill="FFFFFF"/>
        <w:spacing w:before="0" w:beforeAutospacing="0"/>
        <w:jc w:val="center"/>
        <w:rPr>
          <w:ins w:id="180" w:author="Sameer Sabharwal-Siddiqi" w:date="2020-11-24T19:49:00Z"/>
          <w:color w:val="373A3C"/>
          <w:sz w:val="23"/>
          <w:szCs w:val="23"/>
          <w:rPrChange w:id="181" w:author="Sameer Sabharwal-Siddiqi" w:date="2021-01-11T13:39:00Z">
            <w:rPr>
              <w:ins w:id="182" w:author="Sameer Sabharwal-Siddiqi" w:date="2020-11-24T19:49:00Z"/>
              <w:color w:val="373A3C"/>
              <w:sz w:val="23"/>
              <w:szCs w:val="23"/>
            </w:rPr>
          </w:rPrChange>
        </w:rPr>
        <w:pPrChange w:id="183" w:author="Sameer Sabharwal-Siddiqi" w:date="2021-01-11T13:49:00Z">
          <w:pPr>
            <w:pStyle w:val="NormalWeb"/>
            <w:shd w:val="clear" w:color="auto" w:fill="FFFFFF"/>
            <w:spacing w:before="0" w:beforeAutospacing="0"/>
          </w:pPr>
        </w:pPrChange>
      </w:pPr>
      <w:ins w:id="184" w:author="Sameer Sabharwal-Siddiqi" w:date="2021-01-11T13:48:00Z">
        <w:r>
          <w:rPr>
            <w:noProof/>
            <w:color w:val="373A3C"/>
            <w:sz w:val="23"/>
            <w:szCs w:val="23"/>
          </w:rPr>
          <w:drawing>
            <wp:anchor distT="0" distB="0" distL="114300" distR="114300" simplePos="0" relativeHeight="251658240" behindDoc="0" locked="0" layoutInCell="1" allowOverlap="1" wp14:anchorId="02FC1E9E" wp14:editId="47ED1DFD">
              <wp:simplePos x="0" y="0"/>
              <wp:positionH relativeFrom="margin">
                <wp:posOffset>955343</wp:posOffset>
              </wp:positionH>
              <wp:positionV relativeFrom="paragraph">
                <wp:posOffset>635</wp:posOffset>
              </wp:positionV>
              <wp:extent cx="1568765" cy="2129051"/>
              <wp:effectExtent l="0" t="0" r="0" b="508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68765" cy="212905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  <w:ins w:id="185" w:author="Sameer Sabharwal-Siddiqi" w:date="2021-01-11T13:49:00Z">
        <w:r>
          <w:rPr>
            <w:noProof/>
            <w:color w:val="373A3C"/>
            <w:sz w:val="23"/>
            <w:szCs w:val="23"/>
          </w:rPr>
          <w:drawing>
            <wp:anchor distT="0" distB="0" distL="114300" distR="114300" simplePos="0" relativeHeight="251659264" behindDoc="0" locked="0" layoutInCell="1" allowOverlap="1" wp14:anchorId="389CA804" wp14:editId="23316B78">
              <wp:simplePos x="0" y="0"/>
              <wp:positionH relativeFrom="column">
                <wp:posOffset>3950809</wp:posOffset>
              </wp:positionH>
              <wp:positionV relativeFrom="paragraph">
                <wp:posOffset>-1905</wp:posOffset>
              </wp:positionV>
              <wp:extent cx="1569085" cy="2129790"/>
              <wp:effectExtent l="0" t="0" r="0" b="3810"/>
              <wp:wrapSquare wrapText="bothSides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69085" cy="2129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</w:p>
    <w:p w14:paraId="3573D9DF" w14:textId="739E4DC5" w:rsidR="00776748" w:rsidRDefault="00776748">
      <w:pPr>
        <w:pStyle w:val="NormalWeb"/>
        <w:shd w:val="clear" w:color="auto" w:fill="FFFFFF"/>
        <w:spacing w:before="0" w:beforeAutospacing="0"/>
        <w:rPr>
          <w:ins w:id="186" w:author="Sameer Sabharwal-Siddiqi" w:date="2020-11-24T19:49:00Z"/>
          <w:color w:val="373A3C"/>
          <w:sz w:val="23"/>
          <w:szCs w:val="23"/>
        </w:rPr>
      </w:pPr>
    </w:p>
    <w:p w14:paraId="3B78BD52" w14:textId="2A265F49" w:rsidR="00776748" w:rsidRPr="003F4380" w:rsidRDefault="000A72D4">
      <w:pPr>
        <w:pStyle w:val="NormalWeb"/>
        <w:shd w:val="clear" w:color="auto" w:fill="FFFFFF"/>
        <w:spacing w:before="0" w:beforeAutospacing="0"/>
        <w:rPr>
          <w:i/>
          <w:iCs/>
          <w:color w:val="373A3C"/>
          <w:sz w:val="23"/>
          <w:szCs w:val="23"/>
          <w:rPrChange w:id="187" w:author="Sameer Sabharwal-Siddiqi" w:date="2020-11-24T19:39:00Z">
            <w:rPr/>
          </w:rPrChange>
        </w:rPr>
        <w:pPrChange w:id="188" w:author="echua@brooklyn.cuny.edu" w:date="2020-11-10T14:52:00Z">
          <w:pPr/>
        </w:pPrChange>
      </w:pPr>
      <w:ins w:id="189" w:author="Sameer Sabharwal-Siddiqi" w:date="2021-01-11T13:51:00Z">
        <w:r w:rsidRPr="000A72D4">
          <w:rPr>
            <w:b/>
            <w:bCs/>
            <w:noProof/>
            <w:color w:val="373A3C"/>
            <w:sz w:val="23"/>
            <w:szCs w:val="23"/>
          </w:rPr>
          <mc:AlternateContent>
            <mc:Choice Requires="wps">
              <w:drawing>
                <wp:anchor distT="45720" distB="45720" distL="114300" distR="114300" simplePos="0" relativeHeight="251665408" behindDoc="0" locked="0" layoutInCell="1" allowOverlap="1" wp14:anchorId="1D224EB6" wp14:editId="41F75AA5">
                  <wp:simplePos x="0" y="0"/>
                  <wp:positionH relativeFrom="column">
                    <wp:posOffset>4055224</wp:posOffset>
                  </wp:positionH>
                  <wp:positionV relativeFrom="paragraph">
                    <wp:posOffset>1465476</wp:posOffset>
                  </wp:positionV>
                  <wp:extent cx="1432560" cy="320675"/>
                  <wp:effectExtent l="0" t="0" r="15240" b="22225"/>
                  <wp:wrapSquare wrapText="bothSides"/>
                  <wp:docPr id="4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32560" cy="320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A0A6A9" w14:textId="321CD4F9" w:rsidR="000A72D4" w:rsidRDefault="000A72D4" w:rsidP="000A72D4">
                              <w:ins w:id="190" w:author="Sameer Sabharwal-Siddiqi" w:date="2021-01-11T13:51:00Z">
                                <w:r>
                                  <w:t>Neutral</w:t>
                                </w:r>
                              </w:ins>
                              <w:ins w:id="191" w:author="Sameer Sabharwal-Siddiqi" w:date="2021-01-11T13:50:00Z">
                                <w:r>
                                  <w:t xml:space="preserve"> Face Example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D224EB6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319.3pt;margin-top:115.4pt;width:112.8pt;height:25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">
                  <v:textbox>
                    <w:txbxContent>
                      <w:p w14:paraId="2CA0A6A9" w14:textId="321CD4F9" w:rsidR="000A72D4" w:rsidRDefault="000A72D4" w:rsidP="000A72D4">
                        <w:ins w:id="192" w:author="Sameer Sabharwal-Siddiqi" w:date="2021-01-11T13:51:00Z">
                          <w:r>
                            <w:t>Neutral</w:t>
                          </w:r>
                        </w:ins>
                        <w:ins w:id="193" w:author="Sameer Sabharwal-Siddiqi" w:date="2021-01-11T13:50:00Z">
                          <w:r>
                            <w:t xml:space="preserve"> Face Example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 w:rsidRPr="000A72D4">
          <w:rPr>
            <w:b/>
            <w:bCs/>
            <w:noProof/>
            <w:color w:val="373A3C"/>
            <w:sz w:val="23"/>
            <w:szCs w:val="23"/>
          </w:rPr>
          <mc:AlternateContent>
            <mc:Choice Requires="wps">
              <w:drawing>
                <wp:anchor distT="45720" distB="45720" distL="114300" distR="114300" simplePos="0" relativeHeight="251663360" behindDoc="0" locked="0" layoutInCell="1" allowOverlap="1" wp14:anchorId="2819A905" wp14:editId="6E2DC263">
                  <wp:simplePos x="0" y="0"/>
                  <wp:positionH relativeFrom="column">
                    <wp:posOffset>1031875</wp:posOffset>
                  </wp:positionH>
                  <wp:positionV relativeFrom="paragraph">
                    <wp:posOffset>1471152</wp:posOffset>
                  </wp:positionV>
                  <wp:extent cx="1432560" cy="320675"/>
                  <wp:effectExtent l="0" t="0" r="15240" b="22225"/>
                  <wp:wrapSquare wrapText="bothSides"/>
                  <wp:docPr id="3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32560" cy="320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8C811E" w14:textId="77777777" w:rsidR="000A72D4" w:rsidRDefault="000A72D4" w:rsidP="000A72D4">
                              <w:ins w:id="194" w:author="Sameer Sabharwal-Siddiqi" w:date="2021-01-11T13:50:00Z">
                                <w:r>
                                  <w:t>Disgust Face Example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819A905" id="_x0000_s1027" type="#_x0000_t202" style="position:absolute;margin-left:81.25pt;margin-top:115.85pt;width:112.8pt;height:2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">
                  <v:textbox>
                    <w:txbxContent>
                      <w:p w14:paraId="3B8C811E" w14:textId="77777777" w:rsidR="000A72D4" w:rsidRDefault="000A72D4" w:rsidP="000A72D4">
                        <w:ins w:id="195" w:author="Sameer Sabharwal-Siddiqi" w:date="2021-01-11T13:50:00Z">
                          <w:r>
                            <w:t>Disgust Face Example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</w:p>
    <w:sectPr w:rsidR="00776748" w:rsidRPr="003F4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3" w:author="echua@brooklyn.cuny.edu" w:date="2020-11-10T14:45:00Z" w:initials="e">
    <w:p w14:paraId="2B046F30" w14:textId="01AD813D" w:rsidR="00D45330" w:rsidRDefault="00D45330">
      <w:pPr>
        <w:pStyle w:val="CommentText"/>
      </w:pPr>
      <w:r>
        <w:rPr>
          <w:rStyle w:val="CommentReference"/>
        </w:rPr>
        <w:annotationRef/>
      </w:r>
      <w:r>
        <w:t>I’m not sure how partial payment works? Did you see anything about that on MTurk?</w:t>
      </w:r>
    </w:p>
  </w:comment>
  <w:comment w:id="21" w:author="echua@brooklyn.cuny.edu" w:date="2020-11-10T14:46:00Z" w:initials="e">
    <w:p w14:paraId="724F44B7" w14:textId="6CA73934" w:rsidR="00D45330" w:rsidRDefault="00D45330">
      <w:pPr>
        <w:pStyle w:val="CommentText"/>
      </w:pPr>
      <w:r>
        <w:rPr>
          <w:rStyle w:val="CommentReference"/>
        </w:rPr>
        <w:annotationRef/>
      </w:r>
      <w:r>
        <w:t>Not sure this is necessary</w:t>
      </w:r>
    </w:p>
  </w:comment>
  <w:comment w:id="118" w:author="echua@brooklyn.cuny.edu" w:date="2020-11-10T14:51:00Z" w:initials="e">
    <w:p w14:paraId="54FE8886" w14:textId="2C16E8D2" w:rsidR="00D45330" w:rsidRDefault="00D45330">
      <w:pPr>
        <w:pStyle w:val="CommentText"/>
      </w:pPr>
      <w:r>
        <w:rPr>
          <w:rStyle w:val="CommentReference"/>
        </w:rPr>
        <w:annotationRef/>
      </w:r>
      <w:r>
        <w:t>Do we require a response to advance to the next trial?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B046F30" w15:done="0"/>
  <w15:commentEx w15:paraId="724F44B7" w15:done="0"/>
  <w15:commentEx w15:paraId="54FE888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525F0" w16cex:dateUtc="2020-11-10T19:45:00Z"/>
  <w16cex:commentExtensible w16cex:durableId="2355264E" w16cex:dateUtc="2020-11-10T19:46:00Z"/>
  <w16cex:commentExtensible w16cex:durableId="2355275D" w16cex:dateUtc="2020-11-10T19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B046F30" w16cid:durableId="235525F0"/>
  <w16cid:commentId w16cid:paraId="724F44B7" w16cid:durableId="2355264E"/>
  <w16cid:commentId w16cid:paraId="54FE8886" w16cid:durableId="2355275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46EE7" w14:textId="77777777" w:rsidR="000E3C7C" w:rsidRDefault="000E3C7C" w:rsidP="000266A1">
      <w:pPr>
        <w:spacing w:after="0" w:line="240" w:lineRule="auto"/>
      </w:pPr>
      <w:r>
        <w:separator/>
      </w:r>
    </w:p>
  </w:endnote>
  <w:endnote w:type="continuationSeparator" w:id="0">
    <w:p w14:paraId="0F0AE6DA" w14:textId="77777777" w:rsidR="000E3C7C" w:rsidRDefault="000E3C7C" w:rsidP="0002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A5466" w14:textId="77777777" w:rsidR="000E3C7C" w:rsidRDefault="000E3C7C" w:rsidP="000266A1">
      <w:pPr>
        <w:spacing w:after="0" w:line="240" w:lineRule="auto"/>
      </w:pPr>
      <w:r>
        <w:separator/>
      </w:r>
    </w:p>
  </w:footnote>
  <w:footnote w:type="continuationSeparator" w:id="0">
    <w:p w14:paraId="0DF27E43" w14:textId="77777777" w:rsidR="000E3C7C" w:rsidRDefault="000E3C7C" w:rsidP="00026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0055C1"/>
    <w:multiLevelType w:val="hybridMultilevel"/>
    <w:tmpl w:val="2DCE8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chua@brooklyn.cuny.edu">
    <w15:presenceInfo w15:providerId="None" w15:userId="echua@brooklyn.cuny.edu"/>
  </w15:person>
  <w15:person w15:author="Sameer Sabharwal-Siddiqi">
    <w15:presenceInfo w15:providerId="None" w15:userId="Sameer Sabharwal-Siddiq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A1"/>
    <w:rsid w:val="000266A1"/>
    <w:rsid w:val="000A56BA"/>
    <w:rsid w:val="000A72D4"/>
    <w:rsid w:val="000E3C7C"/>
    <w:rsid w:val="00111E27"/>
    <w:rsid w:val="00124211"/>
    <w:rsid w:val="00185713"/>
    <w:rsid w:val="001A75A4"/>
    <w:rsid w:val="00253B92"/>
    <w:rsid w:val="002577F6"/>
    <w:rsid w:val="002A2A3D"/>
    <w:rsid w:val="002A2FE9"/>
    <w:rsid w:val="00325DAA"/>
    <w:rsid w:val="003508A9"/>
    <w:rsid w:val="00395257"/>
    <w:rsid w:val="003F4380"/>
    <w:rsid w:val="0050453E"/>
    <w:rsid w:val="00515E92"/>
    <w:rsid w:val="005341E2"/>
    <w:rsid w:val="0054589E"/>
    <w:rsid w:val="005840EC"/>
    <w:rsid w:val="005B1FE0"/>
    <w:rsid w:val="005F0AD1"/>
    <w:rsid w:val="00686358"/>
    <w:rsid w:val="006F5189"/>
    <w:rsid w:val="00776748"/>
    <w:rsid w:val="007947DB"/>
    <w:rsid w:val="007D59C7"/>
    <w:rsid w:val="008233A4"/>
    <w:rsid w:val="00837047"/>
    <w:rsid w:val="008D7DDD"/>
    <w:rsid w:val="00915B69"/>
    <w:rsid w:val="009708F4"/>
    <w:rsid w:val="00A128CF"/>
    <w:rsid w:val="00A80EE6"/>
    <w:rsid w:val="00AE744C"/>
    <w:rsid w:val="00B24BED"/>
    <w:rsid w:val="00BA7381"/>
    <w:rsid w:val="00BB2A8E"/>
    <w:rsid w:val="00C44825"/>
    <w:rsid w:val="00C84A10"/>
    <w:rsid w:val="00CB1BA1"/>
    <w:rsid w:val="00CD3557"/>
    <w:rsid w:val="00CD44A2"/>
    <w:rsid w:val="00D45330"/>
    <w:rsid w:val="00D57562"/>
    <w:rsid w:val="00D913D2"/>
    <w:rsid w:val="00E413CA"/>
    <w:rsid w:val="00E9002E"/>
    <w:rsid w:val="00EA67D6"/>
    <w:rsid w:val="00EB21E7"/>
    <w:rsid w:val="00FA57F2"/>
    <w:rsid w:val="00FB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61A5"/>
  <w15:chartTrackingRefBased/>
  <w15:docId w15:val="{9F59020E-0C5A-4BF7-AA61-4B56231D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266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266A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26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66A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2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6A1"/>
  </w:style>
  <w:style w:type="paragraph" w:styleId="Footer">
    <w:name w:val="footer"/>
    <w:basedOn w:val="Normal"/>
    <w:link w:val="FooterChar"/>
    <w:uiPriority w:val="99"/>
    <w:unhideWhenUsed/>
    <w:rsid w:val="0002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6A1"/>
  </w:style>
  <w:style w:type="paragraph" w:styleId="BalloonText">
    <w:name w:val="Balloon Text"/>
    <w:basedOn w:val="Normal"/>
    <w:link w:val="BalloonTextChar"/>
    <w:uiPriority w:val="99"/>
    <w:semiHidden/>
    <w:unhideWhenUsed/>
    <w:rsid w:val="00D4533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33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453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53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53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53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53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6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Sabharwal-Siddiqi</dc:creator>
  <cp:keywords/>
  <dc:description/>
  <cp:lastModifiedBy>Sameer Sabharwal-Siddiqi</cp:lastModifiedBy>
  <cp:revision>21</cp:revision>
  <dcterms:created xsi:type="dcterms:W3CDTF">2021-01-01T20:36:00Z</dcterms:created>
  <dcterms:modified xsi:type="dcterms:W3CDTF">2021-01-11T18:51:00Z</dcterms:modified>
</cp:coreProperties>
</file>